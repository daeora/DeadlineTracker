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419B7" w14:textId="2FCE7227" w:rsidR="00022B58" w:rsidRPr="00A83950" w:rsidRDefault="0054450E" w:rsidP="00A71329">
      <w:pPr>
        <w:pStyle w:val="Otsikko"/>
        <w:rPr>
          <w:sz w:val="40"/>
          <w:szCs w:val="40"/>
        </w:rPr>
      </w:pPr>
      <w:r>
        <w:rPr>
          <w:sz w:val="40"/>
          <w:szCs w:val="40"/>
        </w:rPr>
        <w:t>Jaksora</w:t>
      </w:r>
      <w:r w:rsidR="00595404" w:rsidRPr="00A83950">
        <w:rPr>
          <w:sz w:val="40"/>
          <w:szCs w:val="40"/>
        </w:rPr>
        <w:t xml:space="preserve">portti </w:t>
      </w:r>
      <w:r>
        <w:rPr>
          <w:sz w:val="40"/>
          <w:szCs w:val="40"/>
        </w:rPr>
        <w:t>vko 4</w:t>
      </w:r>
      <w:r w:rsidR="00432BB2">
        <w:rPr>
          <w:sz w:val="40"/>
          <w:szCs w:val="40"/>
        </w:rPr>
        <w:t>2</w:t>
      </w:r>
      <w:r w:rsidR="0019683A">
        <w:rPr>
          <w:sz w:val="40"/>
          <w:szCs w:val="40"/>
        </w:rPr>
        <w:t xml:space="preserve"> (</w:t>
      </w:r>
      <w:r w:rsidR="00432BB2">
        <w:rPr>
          <w:sz w:val="40"/>
          <w:szCs w:val="40"/>
        </w:rPr>
        <w:t>1</w:t>
      </w:r>
      <w:r>
        <w:rPr>
          <w:sz w:val="40"/>
          <w:szCs w:val="40"/>
        </w:rPr>
        <w:t>7</w:t>
      </w:r>
      <w:r w:rsidR="00361AAD">
        <w:rPr>
          <w:sz w:val="40"/>
          <w:szCs w:val="40"/>
        </w:rPr>
        <w:t>.</w:t>
      </w:r>
      <w:r>
        <w:rPr>
          <w:sz w:val="40"/>
          <w:szCs w:val="40"/>
        </w:rPr>
        <w:t>10</w:t>
      </w:r>
      <w:r w:rsidR="00A83950" w:rsidRPr="00A83950">
        <w:rPr>
          <w:sz w:val="40"/>
          <w:szCs w:val="40"/>
        </w:rPr>
        <w:t>.20</w:t>
      </w:r>
      <w:r w:rsidR="001F7766">
        <w:rPr>
          <w:sz w:val="40"/>
          <w:szCs w:val="40"/>
        </w:rPr>
        <w:t>25</w:t>
      </w:r>
      <w:r w:rsidR="00A83950" w:rsidRPr="00A83950">
        <w:rPr>
          <w:sz w:val="40"/>
          <w:szCs w:val="40"/>
        </w:rPr>
        <w:t>)</w:t>
      </w:r>
    </w:p>
    <w:p w14:paraId="63BB7D69" w14:textId="21A0307D" w:rsidR="003326C4" w:rsidRDefault="00676D6D" w:rsidP="00676D6D">
      <w:pPr>
        <w:tabs>
          <w:tab w:val="right" w:pos="1701"/>
          <w:tab w:val="left" w:pos="1985"/>
        </w:tabs>
        <w:spacing w:before="240" w:after="0"/>
      </w:pPr>
      <w:r>
        <w:tab/>
      </w:r>
      <w:r w:rsidR="003326C4">
        <w:t>Ryhmä:</w:t>
      </w:r>
      <w:r>
        <w:tab/>
      </w:r>
      <w:r w:rsidR="00124F6A">
        <w:t>Ryhmä3</w:t>
      </w:r>
    </w:p>
    <w:p w14:paraId="2AC70F9F" w14:textId="0AA087A4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  <w:t>Ryhmän jäsenet:</w:t>
      </w:r>
      <w:r>
        <w:tab/>
      </w:r>
      <w:r w:rsidR="000B1A68">
        <w:t>Tanja Lilja</w:t>
      </w:r>
    </w:p>
    <w:p w14:paraId="31AEFE82" w14:textId="4BFA8E9F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026C9F">
        <w:t>Vi</w:t>
      </w:r>
      <w:r w:rsidR="000B1A68">
        <w:t>ivi Kosonen</w:t>
      </w:r>
    </w:p>
    <w:p w14:paraId="2166A076" w14:textId="417B11BC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0B1A68">
        <w:t xml:space="preserve">Aleksi </w:t>
      </w:r>
      <w:proofErr w:type="spellStart"/>
      <w:r w:rsidR="000B1A68">
        <w:t>Palmroos</w:t>
      </w:r>
      <w:proofErr w:type="spellEnd"/>
    </w:p>
    <w:p w14:paraId="7926A388" w14:textId="001D21EA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0B1A68">
        <w:t xml:space="preserve">Jan </w:t>
      </w:r>
      <w:proofErr w:type="spellStart"/>
      <w:r w:rsidR="000B1A68">
        <w:t>Hoikkanen</w:t>
      </w:r>
      <w:proofErr w:type="spellEnd"/>
    </w:p>
    <w:p w14:paraId="5A5CA259" w14:textId="1DFE11D2" w:rsidR="00A82396" w:rsidRDefault="00676D6D" w:rsidP="00676D6D">
      <w:pPr>
        <w:tabs>
          <w:tab w:val="right" w:pos="1701"/>
          <w:tab w:val="left" w:pos="1985"/>
        </w:tabs>
        <w:spacing w:before="240"/>
      </w:pPr>
      <w:r>
        <w:tab/>
        <w:t>P</w:t>
      </w:r>
      <w:r w:rsidR="0009680D">
        <w:t xml:space="preserve">äivämäärä: </w:t>
      </w:r>
      <w:r>
        <w:tab/>
      </w:r>
      <w:r w:rsidR="00432BB2">
        <w:t>1</w:t>
      </w:r>
      <w:r w:rsidR="0054450E">
        <w:t>7</w:t>
      </w:r>
      <w:r w:rsidR="001E58AB">
        <w:t>.</w:t>
      </w:r>
      <w:r w:rsidR="0054450E">
        <w:t>1</w:t>
      </w:r>
      <w:r w:rsidR="000B1A68">
        <w:t>0</w:t>
      </w:r>
      <w:r w:rsidR="001E58AB">
        <w:t>.</w:t>
      </w:r>
      <w:r w:rsidR="000B1A68">
        <w:t>2025</w:t>
      </w:r>
    </w:p>
    <w:p w14:paraId="2ECD199C" w14:textId="77777777" w:rsidR="00F150B4" w:rsidRPr="00F150B4" w:rsidRDefault="008E133D" w:rsidP="00F150B4">
      <w:pPr>
        <w:pStyle w:val="Otsikko1"/>
      </w:pPr>
      <w:r>
        <w:t>Tilanne</w:t>
      </w:r>
    </w:p>
    <w:p w14:paraId="1F48B5E6" w14:textId="650CF5A6" w:rsidR="00440E48" w:rsidRDefault="00432BB2" w:rsidP="00CA1715">
      <w:pPr>
        <w:spacing w:before="240"/>
        <w:jc w:val="left"/>
      </w:pPr>
      <w:r>
        <w:t xml:space="preserve">Dokumenttivastaavana </w:t>
      </w:r>
      <w:r w:rsidR="0054450E" w:rsidRPr="0054450E">
        <w:t xml:space="preserve">Tanja </w:t>
      </w:r>
      <w:r>
        <w:t>on palauttanut</w:t>
      </w:r>
      <w:r w:rsidR="003556A6">
        <w:t xml:space="preserve"> </w:t>
      </w:r>
      <w:r w:rsidR="0054450E" w:rsidRPr="0054450E">
        <w:t>valmiit pelisäännöt sovitusti</w:t>
      </w:r>
      <w:r w:rsidR="003556A6">
        <w:t xml:space="preserve"> 8.10.</w:t>
      </w:r>
      <w:r>
        <w:t xml:space="preserve"> ja palauttaa ajantasaisen jaksoraportin 17.10.</w:t>
      </w:r>
      <w:r>
        <w:br/>
      </w:r>
      <w:r w:rsidR="0054450E" w:rsidRPr="0054450E">
        <w:br/>
      </w:r>
      <w:r w:rsidR="00385CD7" w:rsidRPr="002E719D">
        <w:rPr>
          <w:b/>
          <w:bCs/>
        </w:rPr>
        <w:t xml:space="preserve">1. </w:t>
      </w:r>
      <w:r w:rsidRPr="002E719D">
        <w:rPr>
          <w:b/>
          <w:bCs/>
        </w:rPr>
        <w:t xml:space="preserve">Palaverissa </w:t>
      </w:r>
      <w:r w:rsidR="00440E48" w:rsidRPr="002E719D">
        <w:rPr>
          <w:b/>
          <w:bCs/>
        </w:rPr>
        <w:t xml:space="preserve">suunniteltiin ja </w:t>
      </w:r>
      <w:r w:rsidRPr="002E719D">
        <w:rPr>
          <w:b/>
          <w:bCs/>
        </w:rPr>
        <w:t>k</w:t>
      </w:r>
      <w:r w:rsidR="003556A6" w:rsidRPr="002E719D">
        <w:rPr>
          <w:b/>
          <w:bCs/>
        </w:rPr>
        <w:t>äytiin läpi sovelluksen toimintoja</w:t>
      </w:r>
      <w:r w:rsidR="00440E48" w:rsidRPr="002E719D">
        <w:rPr>
          <w:b/>
          <w:bCs/>
        </w:rPr>
        <w:t>.</w:t>
      </w:r>
      <w:r w:rsidR="00440E48">
        <w:br/>
        <w:t>P</w:t>
      </w:r>
      <w:r w:rsidR="003556A6" w:rsidRPr="0054450E">
        <w:t>äätettiin yksinkertaistaa sovelluksen toiminnallisuuksia, jotta projekti ehditään toteuttaa määräajassa</w:t>
      </w:r>
      <w:r w:rsidR="00440E48">
        <w:t>:</w:t>
      </w:r>
    </w:p>
    <w:p w14:paraId="05F24CAC" w14:textId="12B9B58B" w:rsidR="00440E48" w:rsidRDefault="00440E48" w:rsidP="00440E48">
      <w:pPr>
        <w:pStyle w:val="Luettelokappale"/>
        <w:numPr>
          <w:ilvl w:val="0"/>
          <w:numId w:val="3"/>
        </w:numPr>
        <w:spacing w:before="240"/>
        <w:jc w:val="left"/>
      </w:pPr>
      <w:r>
        <w:t xml:space="preserve">kaikki käyttäjät kirjautuvat ohjelmaan pelkästään käyttäjänimellä ilman salasanoja ja sähköposteja jne. </w:t>
      </w:r>
    </w:p>
    <w:p w14:paraId="6CAF903D" w14:textId="73C53875" w:rsidR="00440E48" w:rsidRDefault="00440E48" w:rsidP="00440E48">
      <w:pPr>
        <w:pStyle w:val="Luettelokappale"/>
        <w:numPr>
          <w:ilvl w:val="0"/>
          <w:numId w:val="3"/>
        </w:numPr>
        <w:spacing w:before="240"/>
        <w:jc w:val="left"/>
      </w:pPr>
      <w:r>
        <w:t>päätettiin että jokainen osallistuja voi luoda, muokata ja poistaa tapahtumia</w:t>
      </w:r>
    </w:p>
    <w:p w14:paraId="5483EE0A" w14:textId="7A88641F" w:rsidR="00440E48" w:rsidRDefault="00440E48" w:rsidP="00440E48">
      <w:pPr>
        <w:pStyle w:val="Luettelokappale"/>
        <w:numPr>
          <w:ilvl w:val="1"/>
          <w:numId w:val="3"/>
        </w:numPr>
        <w:spacing w:before="240"/>
        <w:jc w:val="left"/>
      </w:pPr>
      <w:r>
        <w:t xml:space="preserve"> </w:t>
      </w:r>
      <w:proofErr w:type="spellStart"/>
      <w:r>
        <w:t>adminia</w:t>
      </w:r>
      <w:proofErr w:type="spellEnd"/>
      <w:r>
        <w:t xml:space="preserve"> ei enää tarvita</w:t>
      </w:r>
      <w:r w:rsidR="00F96255">
        <w:t>, joten se poistetaan</w:t>
      </w:r>
    </w:p>
    <w:p w14:paraId="46153985" w14:textId="724BCC1F" w:rsidR="00432BB2" w:rsidRPr="002E719D" w:rsidRDefault="00385CD7" w:rsidP="00CA1715">
      <w:pPr>
        <w:spacing w:before="240"/>
        <w:jc w:val="left"/>
        <w:rPr>
          <w:b/>
          <w:bCs/>
        </w:rPr>
      </w:pPr>
      <w:r w:rsidRPr="002E719D">
        <w:rPr>
          <w:b/>
          <w:bCs/>
        </w:rPr>
        <w:t xml:space="preserve">2. </w:t>
      </w:r>
      <w:r w:rsidR="00432BB2" w:rsidRPr="002E719D">
        <w:rPr>
          <w:b/>
          <w:bCs/>
        </w:rPr>
        <w:t>Projektin toimintoja tehdään lomittain</w:t>
      </w:r>
      <w:r w:rsidR="00440E48" w:rsidRPr="002E719D">
        <w:rPr>
          <w:b/>
          <w:bCs/>
        </w:rPr>
        <w:t xml:space="preserve"> ja aikataulun tämänhetkinen versio on </w:t>
      </w:r>
      <w:r w:rsidRPr="002E719D">
        <w:rPr>
          <w:b/>
          <w:bCs/>
        </w:rPr>
        <w:t>käyty läpi</w:t>
      </w:r>
      <w:r w:rsidR="00440E48" w:rsidRPr="002E719D">
        <w:rPr>
          <w:b/>
          <w:bCs/>
        </w:rPr>
        <w:t>.</w:t>
      </w:r>
    </w:p>
    <w:p w14:paraId="04E09E16" w14:textId="02598CCD" w:rsidR="00385CD7" w:rsidRPr="002E719D" w:rsidRDefault="00385CD7" w:rsidP="00CA1715">
      <w:pPr>
        <w:spacing w:before="240"/>
        <w:jc w:val="left"/>
        <w:rPr>
          <w:b/>
          <w:bCs/>
        </w:rPr>
      </w:pPr>
      <w:r w:rsidRPr="002E719D">
        <w:rPr>
          <w:b/>
          <w:bCs/>
        </w:rPr>
        <w:t xml:space="preserve">3. </w:t>
      </w:r>
      <w:r w:rsidR="00440E48" w:rsidRPr="002E719D">
        <w:rPr>
          <w:b/>
          <w:bCs/>
        </w:rPr>
        <w:t xml:space="preserve">Projektin suunnittelu </w:t>
      </w:r>
      <w:r w:rsidRPr="002E719D">
        <w:rPr>
          <w:b/>
          <w:bCs/>
        </w:rPr>
        <w:t xml:space="preserve">ja määrittely </w:t>
      </w:r>
      <w:r w:rsidR="00440E48" w:rsidRPr="002E719D">
        <w:rPr>
          <w:b/>
          <w:bCs/>
        </w:rPr>
        <w:t xml:space="preserve">etenee ja seuraavaksi siirrytään osittain käytännön toteutukseen. </w:t>
      </w:r>
      <w:r w:rsidR="00432BB2" w:rsidRPr="002E719D">
        <w:rPr>
          <w:b/>
          <w:bCs/>
        </w:rPr>
        <w:t xml:space="preserve">Työnjaon osalta on sovittu </w:t>
      </w:r>
      <w:r w:rsidRPr="002E719D">
        <w:rPr>
          <w:b/>
          <w:bCs/>
        </w:rPr>
        <w:t>seuraavaa:</w:t>
      </w:r>
    </w:p>
    <w:p w14:paraId="0A5C562D" w14:textId="1350EF42" w:rsidR="00385CD7" w:rsidRDefault="00432BB2" w:rsidP="00385CD7">
      <w:pPr>
        <w:pStyle w:val="Luettelokappale"/>
        <w:numPr>
          <w:ilvl w:val="0"/>
          <w:numId w:val="3"/>
        </w:numPr>
        <w:spacing w:before="240"/>
        <w:jc w:val="left"/>
      </w:pPr>
      <w:r>
        <w:t xml:space="preserve">Tanja </w:t>
      </w:r>
      <w:r w:rsidR="00F96255" w:rsidRPr="00F96255">
        <w:t>vastaa tietokantarakenteen suunnittelusta ja EER-kaavion laatimisesta.</w:t>
      </w:r>
    </w:p>
    <w:p w14:paraId="4CEA4B4F" w14:textId="6D049C1F" w:rsidR="00F96255" w:rsidRDefault="00432BB2" w:rsidP="00F96255">
      <w:pPr>
        <w:pStyle w:val="Luettelokappale"/>
        <w:numPr>
          <w:ilvl w:val="1"/>
          <w:numId w:val="3"/>
        </w:numPr>
        <w:spacing w:before="240"/>
        <w:jc w:val="left"/>
      </w:pPr>
      <w:r w:rsidRPr="00432BB2">
        <w:t>Kaavioon määritellään kaikki sovelluksessa tarvittavat taulut, sarakkeet, avaimet ja niiden väliset suhteet.</w:t>
      </w:r>
      <w:r>
        <w:t xml:space="preserve"> </w:t>
      </w:r>
    </w:p>
    <w:p w14:paraId="21E7C2D4" w14:textId="715784D7" w:rsidR="00385CD7" w:rsidRDefault="00432BB2" w:rsidP="00385CD7">
      <w:pPr>
        <w:pStyle w:val="Luettelokappale"/>
        <w:numPr>
          <w:ilvl w:val="0"/>
          <w:numId w:val="3"/>
        </w:numPr>
        <w:spacing w:before="240"/>
        <w:jc w:val="left"/>
      </w:pPr>
      <w:r>
        <w:t>Viivi, Aleksi ja Jan</w:t>
      </w:r>
      <w:r w:rsidRPr="00432BB2">
        <w:t xml:space="preserve"> </w:t>
      </w:r>
      <w:r w:rsidR="00440E48">
        <w:t>vastaavat kukin</w:t>
      </w:r>
      <w:r>
        <w:t xml:space="preserve"> yhden</w:t>
      </w:r>
      <w:r w:rsidRPr="00432BB2">
        <w:t xml:space="preserve"> MAUI-käyttöliittymäsivun</w:t>
      </w:r>
      <w:r>
        <w:t xml:space="preserve"> suunnittelusta ja rakentamisesta</w:t>
      </w:r>
      <w:r w:rsidR="00F96255">
        <w:t>:</w:t>
      </w:r>
    </w:p>
    <w:p w14:paraId="5656F540" w14:textId="0DE81CC8" w:rsidR="000B1A68" w:rsidRDefault="00440E48" w:rsidP="00385CD7">
      <w:pPr>
        <w:pStyle w:val="Luettelokappale"/>
        <w:numPr>
          <w:ilvl w:val="1"/>
          <w:numId w:val="3"/>
        </w:numPr>
        <w:spacing w:before="240"/>
        <w:jc w:val="left"/>
      </w:pPr>
      <w:r w:rsidRPr="00432BB2">
        <w:t>Sivut toteutetaan sovitun rakenteen ja yhteisen tietokantapohjan mukaisesti, jotta ne muodostavat yhtenäisen kokonaisuuden</w:t>
      </w:r>
      <w:r>
        <w:t>.</w:t>
      </w:r>
      <w:r w:rsidR="00024175">
        <w:t xml:space="preserve"> </w:t>
      </w:r>
    </w:p>
    <w:p w14:paraId="79BF90A2" w14:textId="4C08D2B5" w:rsidR="00024175" w:rsidRDefault="00024175" w:rsidP="00385CD7">
      <w:pPr>
        <w:pStyle w:val="Luettelokappale"/>
        <w:numPr>
          <w:ilvl w:val="1"/>
          <w:numId w:val="3"/>
        </w:numPr>
        <w:spacing w:before="240"/>
        <w:jc w:val="left"/>
      </w:pPr>
      <w:r>
        <w:t>Sivut eivät siis sisällä vielä toiminnallisuuksia, mutta ne sisältävät ns. oikeat kentät, napit ja rake</w:t>
      </w:r>
      <w:r w:rsidR="00F96255">
        <w:t>nne, jotta käyttölogiikan runko on valmiina.</w:t>
      </w:r>
    </w:p>
    <w:p w14:paraId="47EE43E5" w14:textId="2FD13501" w:rsidR="00F86DD8" w:rsidRDefault="00F86DD8" w:rsidP="00F86DD8">
      <w:pPr>
        <w:spacing w:before="240"/>
        <w:jc w:val="left"/>
        <w:rPr>
          <w:i/>
          <w:iCs/>
          <w:sz w:val="20"/>
          <w:szCs w:val="20"/>
        </w:rPr>
      </w:pPr>
      <w:r w:rsidRPr="00F96255">
        <w:rPr>
          <w:b/>
          <w:bCs/>
        </w:rPr>
        <w:t xml:space="preserve">3. Sovittiin </w:t>
      </w:r>
      <w:r w:rsidR="00024175" w:rsidRPr="00F96255">
        <w:rPr>
          <w:b/>
          <w:bCs/>
        </w:rPr>
        <w:t xml:space="preserve">palaveri sekä </w:t>
      </w:r>
      <w:r w:rsidR="0079512B">
        <w:rPr>
          <w:b/>
          <w:bCs/>
        </w:rPr>
        <w:t>määräajan</w:t>
      </w:r>
      <w:r w:rsidRPr="00F96255">
        <w:rPr>
          <w:b/>
          <w:bCs/>
        </w:rPr>
        <w:t xml:space="preserve"> </w:t>
      </w:r>
      <w:r w:rsidR="00024175" w:rsidRPr="00F96255">
        <w:rPr>
          <w:b/>
          <w:bCs/>
        </w:rPr>
        <w:t>käyttöliittymäsivujen rakentamiselle</w:t>
      </w:r>
      <w:r w:rsidR="0079512B">
        <w:rPr>
          <w:b/>
          <w:bCs/>
        </w:rPr>
        <w:t>, joka on</w:t>
      </w:r>
      <w:r w:rsidR="00024175" w:rsidRPr="00F96255">
        <w:rPr>
          <w:b/>
          <w:bCs/>
        </w:rPr>
        <w:t xml:space="preserve"> 28.10.</w:t>
      </w:r>
      <w:r w:rsidR="00F96255">
        <w:t xml:space="preserve"> </w:t>
      </w:r>
      <w:r w:rsidR="00F96255">
        <w:br/>
      </w:r>
      <w:r w:rsidR="00F96255" w:rsidRPr="00F96255">
        <w:rPr>
          <w:i/>
          <w:iCs/>
          <w:sz w:val="20"/>
          <w:szCs w:val="20"/>
        </w:rPr>
        <w:t>(Seuraavassa palaverissa aletaan jakaa tehtäviä tietokannan ja käyttöliittymän yhdistämiseksi sekä sovelluksen toiminnallisuuksien toteuttamiseksi.)</w:t>
      </w:r>
    </w:p>
    <w:p w14:paraId="4759C083" w14:textId="77777777" w:rsidR="00F96255" w:rsidRPr="00F96255" w:rsidRDefault="00F96255" w:rsidP="00F86DD8">
      <w:pPr>
        <w:spacing w:before="240"/>
        <w:jc w:val="left"/>
        <w:rPr>
          <w:i/>
          <w:iCs/>
          <w:sz w:val="20"/>
          <w:szCs w:val="20"/>
        </w:rPr>
      </w:pPr>
    </w:p>
    <w:p w14:paraId="09CD583C" w14:textId="77777777" w:rsidR="008E133D" w:rsidRDefault="00585E46" w:rsidP="00585E46">
      <w:pPr>
        <w:pStyle w:val="Otsikko1"/>
      </w:pPr>
      <w:r>
        <w:lastRenderedPageBreak/>
        <w:t>Ongelmat</w:t>
      </w:r>
    </w:p>
    <w:p w14:paraId="25BE9EA2" w14:textId="77777777" w:rsidR="005154E8" w:rsidRDefault="005154E8" w:rsidP="005154E8">
      <w:pPr>
        <w:spacing w:after="0"/>
      </w:pPr>
    </w:p>
    <w:p w14:paraId="008F7112" w14:textId="77777777" w:rsidR="002E719D" w:rsidRDefault="0054450E" w:rsidP="002E719D">
      <w:pPr>
        <w:pStyle w:val="Luettelokappale"/>
        <w:numPr>
          <w:ilvl w:val="0"/>
          <w:numId w:val="4"/>
        </w:numPr>
        <w:spacing w:after="0"/>
        <w:jc w:val="left"/>
      </w:pPr>
      <w:r w:rsidRPr="0054450E">
        <w:t>Sovelluksen rakenteeseen ja kansiointiin liittyi vielä epäselvyyksiä (tehdäänkö kaikki juuressa vai alikansioissa).</w:t>
      </w:r>
      <w:r w:rsidRPr="0054450E">
        <w:br/>
      </w:r>
      <w:r>
        <w:t xml:space="preserve">=&gt; </w:t>
      </w:r>
      <w:r w:rsidRPr="0054450E">
        <w:t>Päätettiin aloittaa ilman kansiointia ja selkeyttää rakennetta myöhemmin.</w:t>
      </w:r>
    </w:p>
    <w:p w14:paraId="537B92D9" w14:textId="6D3760F4" w:rsidR="00385CD7" w:rsidRDefault="002E719D" w:rsidP="002E719D">
      <w:pPr>
        <w:pStyle w:val="Luettelokappale"/>
        <w:numPr>
          <w:ilvl w:val="0"/>
          <w:numId w:val="4"/>
        </w:numPr>
        <w:spacing w:after="0"/>
        <w:jc w:val="left"/>
      </w:pPr>
      <w:r>
        <w:t xml:space="preserve"> </w:t>
      </w:r>
      <w:r w:rsidR="0054450E" w:rsidRPr="0054450E">
        <w:t>Lisäksi keskusteltiin mahdollisesta kalenterinäkymästä, mutta sen toteutus jää aikataulun salliessa myöhemmäksi.</w:t>
      </w:r>
    </w:p>
    <w:p w14:paraId="718D85EC" w14:textId="4F52B185" w:rsidR="000B1A68" w:rsidRPr="000B1A68" w:rsidRDefault="0079512B" w:rsidP="0079512B">
      <w:pPr>
        <w:pStyle w:val="Luettelokappale"/>
        <w:numPr>
          <w:ilvl w:val="0"/>
          <w:numId w:val="4"/>
        </w:numPr>
        <w:spacing w:after="0"/>
        <w:jc w:val="left"/>
      </w:pPr>
      <w:r w:rsidRPr="0079512B">
        <w:t>Tiimi pohti aikatauluhaasteita suhteessa jäsenten osaamiseen, mutta sovelluksen yksinkertaistamisen ansiosta ajan arvioidaan riittävän hyvin toimivan version toteuttamiseen.</w:t>
      </w:r>
    </w:p>
    <w:p w14:paraId="55A03473" w14:textId="77777777" w:rsidR="00585E46" w:rsidRDefault="00371806" w:rsidP="00585E46">
      <w:pPr>
        <w:pStyle w:val="Otsikko1"/>
      </w:pPr>
      <w:r>
        <w:t>Tehty työmäärä</w:t>
      </w:r>
    </w:p>
    <w:p w14:paraId="38D8BA05" w14:textId="7672929D" w:rsidR="00F93A20" w:rsidRDefault="00252A11" w:rsidP="00F93A20">
      <w:pPr>
        <w:spacing w:before="240" w:line="240" w:lineRule="auto"/>
        <w:jc w:val="left"/>
      </w:pPr>
      <w:r>
        <w:t xml:space="preserve">Projekti on edennyt edellisviikosta </w:t>
      </w:r>
      <w:r w:rsidR="003556A6" w:rsidRPr="003556A6">
        <w:t>toiminnallisen määrittelyn viimeistelyyn ja toteutuksen suunnitteluun</w:t>
      </w:r>
      <w:r>
        <w:t>.</w:t>
      </w:r>
      <w:r w:rsidR="003556A6">
        <w:t xml:space="preserve"> Määrittely jatkuu projektin edetessä.</w:t>
      </w:r>
      <w:r>
        <w:t xml:space="preserve"> Projekt</w:t>
      </w:r>
      <w:r w:rsidR="00235D83">
        <w:t xml:space="preserve">in valmiusasteeksi arvioidaan </w:t>
      </w:r>
      <w:r w:rsidR="003556A6">
        <w:t xml:space="preserve">n. </w:t>
      </w:r>
      <w:proofErr w:type="gramStart"/>
      <w:r w:rsidR="003556A6" w:rsidRPr="003556A6">
        <w:t>1</w:t>
      </w:r>
      <w:r w:rsidR="005334A8">
        <w:t>3</w:t>
      </w:r>
      <w:r>
        <w:t>%</w:t>
      </w:r>
      <w:proofErr w:type="gramEnd"/>
      <w:r>
        <w:t>.</w:t>
      </w:r>
    </w:p>
    <w:p w14:paraId="6D6528F5" w14:textId="7B695F69" w:rsidR="00585E46" w:rsidRDefault="00F93A20" w:rsidP="00F93A20">
      <w:pPr>
        <w:spacing w:before="240" w:line="240" w:lineRule="auto"/>
        <w:jc w:val="left"/>
      </w:pPr>
      <w:r>
        <w:t xml:space="preserve">Projektiryhmä on käyttänyt projektiin </w:t>
      </w:r>
      <w:r w:rsidR="003556A6">
        <w:t xml:space="preserve">yhteensä </w:t>
      </w:r>
      <w:r w:rsidR="00F12772">
        <w:t xml:space="preserve">n. </w:t>
      </w:r>
      <w:r w:rsidR="00BF7804">
        <w:t>39,5</w:t>
      </w:r>
      <w:r w:rsidRPr="003556A6">
        <w:t xml:space="preserve"> tuntia</w:t>
      </w:r>
      <w:r>
        <w:t>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B6697B" w14:paraId="1B6C155B" w14:textId="77777777" w:rsidTr="00371806">
        <w:tc>
          <w:tcPr>
            <w:tcW w:w="1555" w:type="dxa"/>
            <w:shd w:val="clear" w:color="auto" w:fill="D9D9D9" w:themeFill="background1" w:themeFillShade="D9"/>
          </w:tcPr>
          <w:p w14:paraId="5CE1225B" w14:textId="77777777" w:rsidR="00B6697B" w:rsidRDefault="00B6697B" w:rsidP="00585E46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3EFF7DE" w14:textId="77777777" w:rsidR="00B6697B" w:rsidRDefault="00B6697B" w:rsidP="00585E46">
            <w:pPr>
              <w:spacing w:line="276" w:lineRule="auto"/>
              <w:jc w:val="left"/>
            </w:pPr>
            <w:r>
              <w:t>Tehty työ</w:t>
            </w:r>
            <w:r w:rsidR="00371806">
              <w:t>määrä</w:t>
            </w:r>
            <w:r>
              <w:t xml:space="preserve">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6804CE52" w14:textId="77777777" w:rsidR="00B6697B" w:rsidRDefault="00B6697B" w:rsidP="00585E46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B6697B" w14:paraId="260228AB" w14:textId="77777777" w:rsidTr="00371806">
        <w:tc>
          <w:tcPr>
            <w:tcW w:w="1555" w:type="dxa"/>
          </w:tcPr>
          <w:p w14:paraId="1C7BF750" w14:textId="065EFCCA" w:rsidR="00B6697B" w:rsidRDefault="0049449D" w:rsidP="00585E46">
            <w:pPr>
              <w:spacing w:line="276" w:lineRule="auto"/>
              <w:jc w:val="left"/>
            </w:pPr>
            <w:r>
              <w:t>Tanja</w:t>
            </w:r>
          </w:p>
        </w:tc>
        <w:tc>
          <w:tcPr>
            <w:tcW w:w="1984" w:type="dxa"/>
          </w:tcPr>
          <w:p w14:paraId="5ACB74D4" w14:textId="49847295" w:rsidR="00B6697B" w:rsidRDefault="002E719D" w:rsidP="00585E46">
            <w:pPr>
              <w:spacing w:line="276" w:lineRule="auto"/>
              <w:jc w:val="left"/>
            </w:pPr>
            <w:r>
              <w:t xml:space="preserve">13 </w:t>
            </w:r>
            <w:r w:rsidR="0049449D">
              <w:t>h</w:t>
            </w:r>
          </w:p>
        </w:tc>
        <w:tc>
          <w:tcPr>
            <w:tcW w:w="69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556A6" w:rsidRPr="003556A6" w14:paraId="1B68AE4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32014C" w14:textId="77777777" w:rsidR="003556A6" w:rsidRPr="003556A6" w:rsidRDefault="003556A6" w:rsidP="003556A6">
                  <w:pPr>
                    <w:spacing w:line="276" w:lineRule="auto"/>
                    <w:jc w:val="left"/>
                  </w:pPr>
                </w:p>
              </w:tc>
            </w:tr>
          </w:tbl>
          <w:p w14:paraId="19F3BD2E" w14:textId="77777777" w:rsidR="003556A6" w:rsidRPr="003556A6" w:rsidRDefault="003556A6" w:rsidP="003556A6">
            <w:pPr>
              <w:spacing w:line="276" w:lineRule="auto"/>
              <w:jc w:val="left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01"/>
            </w:tblGrid>
            <w:tr w:rsidR="002E719D" w:rsidRPr="003556A6" w14:paraId="32AA1D9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D5532" w14:textId="4E05EC8A" w:rsidR="003556A6" w:rsidRPr="003556A6" w:rsidRDefault="002E719D" w:rsidP="003556A6">
                  <w:pPr>
                    <w:spacing w:line="276" w:lineRule="auto"/>
                    <w:jc w:val="left"/>
                  </w:pPr>
                  <w:r>
                    <w:t>OneDrive-ympäristön luominen, palautettavien dokumenttipohjien täyttäminen, dokumenttien palautus, jaksoraportit, palaverit.</w:t>
                  </w:r>
                </w:p>
              </w:tc>
            </w:tr>
          </w:tbl>
          <w:p w14:paraId="4A4DCEC5" w14:textId="622E1536" w:rsidR="00B6697B" w:rsidRDefault="00B6697B" w:rsidP="00585E46">
            <w:pPr>
              <w:spacing w:line="276" w:lineRule="auto"/>
              <w:jc w:val="left"/>
            </w:pPr>
          </w:p>
        </w:tc>
      </w:tr>
      <w:tr w:rsidR="00B6697B" w14:paraId="45CFBC06" w14:textId="77777777" w:rsidTr="00371806">
        <w:tc>
          <w:tcPr>
            <w:tcW w:w="1555" w:type="dxa"/>
          </w:tcPr>
          <w:p w14:paraId="3BDEFE70" w14:textId="27065E6D" w:rsidR="00B6697B" w:rsidRDefault="0049449D" w:rsidP="00585E46">
            <w:pPr>
              <w:spacing w:line="276" w:lineRule="auto"/>
              <w:jc w:val="left"/>
            </w:pPr>
            <w:r>
              <w:t>Viivi</w:t>
            </w:r>
          </w:p>
        </w:tc>
        <w:tc>
          <w:tcPr>
            <w:tcW w:w="1984" w:type="dxa"/>
          </w:tcPr>
          <w:p w14:paraId="74D3F21D" w14:textId="3FF6E972" w:rsidR="00B6697B" w:rsidRDefault="002E719D" w:rsidP="00585E46">
            <w:pPr>
              <w:spacing w:line="276" w:lineRule="auto"/>
              <w:jc w:val="left"/>
            </w:pPr>
            <w:r>
              <w:t xml:space="preserve">7 </w:t>
            </w:r>
            <w:r w:rsidR="00B6697B">
              <w:t>h</w:t>
            </w:r>
          </w:p>
        </w:tc>
        <w:tc>
          <w:tcPr>
            <w:tcW w:w="6917" w:type="dxa"/>
          </w:tcPr>
          <w:p w14:paraId="01FC442A" w14:textId="27043075" w:rsidR="00B6697B" w:rsidRDefault="00BF7804" w:rsidP="00585E46">
            <w:pPr>
              <w:spacing w:line="276" w:lineRule="auto"/>
              <w:jc w:val="left"/>
            </w:pPr>
            <w:r>
              <w:t>Sovelluksen k</w:t>
            </w:r>
            <w:r w:rsidR="002E719D">
              <w:t>äyttöliittymäsuunnittelu ja ryhmän kanssa läpikäyminen, palaverit.</w:t>
            </w:r>
          </w:p>
        </w:tc>
      </w:tr>
      <w:tr w:rsidR="00B6697B" w14:paraId="79A82C71" w14:textId="77777777" w:rsidTr="00371806">
        <w:tc>
          <w:tcPr>
            <w:tcW w:w="1555" w:type="dxa"/>
          </w:tcPr>
          <w:p w14:paraId="4D6D17EF" w14:textId="3EAECA7E" w:rsidR="00B6697B" w:rsidRDefault="0049449D" w:rsidP="00585E46">
            <w:pPr>
              <w:spacing w:line="276" w:lineRule="auto"/>
              <w:jc w:val="left"/>
            </w:pPr>
            <w:r>
              <w:t>Aleksi</w:t>
            </w:r>
          </w:p>
        </w:tc>
        <w:tc>
          <w:tcPr>
            <w:tcW w:w="1984" w:type="dxa"/>
          </w:tcPr>
          <w:p w14:paraId="6D3C0FED" w14:textId="3240012A" w:rsidR="00B6697B" w:rsidRDefault="002E719D" w:rsidP="00585E46">
            <w:pPr>
              <w:spacing w:line="276" w:lineRule="auto"/>
              <w:jc w:val="left"/>
            </w:pPr>
            <w:r>
              <w:t xml:space="preserve">7,5 </w:t>
            </w:r>
            <w:r w:rsidR="0049449D">
              <w:t>h</w:t>
            </w:r>
          </w:p>
        </w:tc>
        <w:tc>
          <w:tcPr>
            <w:tcW w:w="6917" w:type="dxa"/>
          </w:tcPr>
          <w:p w14:paraId="343BEAB7" w14:textId="45575907" w:rsidR="00B6697B" w:rsidRDefault="002E719D" w:rsidP="00585E46">
            <w:pPr>
              <w:spacing w:line="276" w:lineRule="auto"/>
              <w:jc w:val="left"/>
            </w:pPr>
            <w:proofErr w:type="spellStart"/>
            <w:r>
              <w:t>Discord</w:t>
            </w:r>
            <w:proofErr w:type="spellEnd"/>
            <w:r>
              <w:t>-palvelimen ja kanavien luominen, M</w:t>
            </w:r>
            <w:r w:rsidR="0079512B">
              <w:t>AUI</w:t>
            </w:r>
            <w:r>
              <w:t xml:space="preserve">-pohjan </w:t>
            </w:r>
            <w:r w:rsidR="0079512B">
              <w:t>rakentaminen</w:t>
            </w:r>
            <w:r>
              <w:t xml:space="preserve">, aloitussivun suunnittelu ja toteutus, palaverit. </w:t>
            </w:r>
          </w:p>
        </w:tc>
      </w:tr>
      <w:tr w:rsidR="0049449D" w14:paraId="0D1432C1" w14:textId="77777777" w:rsidTr="00371806">
        <w:tc>
          <w:tcPr>
            <w:tcW w:w="1555" w:type="dxa"/>
          </w:tcPr>
          <w:p w14:paraId="2E330F43" w14:textId="14CB7879" w:rsidR="0049449D" w:rsidRDefault="0049449D" w:rsidP="00585E46">
            <w:pPr>
              <w:spacing w:line="276" w:lineRule="auto"/>
              <w:jc w:val="left"/>
            </w:pPr>
            <w:r>
              <w:t>Jan</w:t>
            </w:r>
          </w:p>
        </w:tc>
        <w:tc>
          <w:tcPr>
            <w:tcW w:w="1984" w:type="dxa"/>
          </w:tcPr>
          <w:p w14:paraId="77DD389B" w14:textId="68FCCCB9" w:rsidR="0049449D" w:rsidRDefault="002E719D" w:rsidP="00585E46">
            <w:pPr>
              <w:spacing w:line="276" w:lineRule="auto"/>
              <w:jc w:val="left"/>
            </w:pPr>
            <w:r>
              <w:t xml:space="preserve">12 </w:t>
            </w:r>
            <w:r w:rsidR="0049449D">
              <w:t>h</w:t>
            </w:r>
          </w:p>
        </w:tc>
        <w:tc>
          <w:tcPr>
            <w:tcW w:w="6917" w:type="dxa"/>
          </w:tcPr>
          <w:p w14:paraId="7CD18625" w14:textId="21DA7CB0" w:rsidR="0049449D" w:rsidRDefault="002E719D" w:rsidP="00585E46">
            <w:pPr>
              <w:spacing w:line="276" w:lineRule="auto"/>
              <w:jc w:val="left"/>
            </w:pPr>
            <w:proofErr w:type="spellStart"/>
            <w:r>
              <w:t>Githubin</w:t>
            </w:r>
            <w:proofErr w:type="spellEnd"/>
            <w:r>
              <w:t xml:space="preserve"> luominen projektille</w:t>
            </w:r>
            <w:r w:rsidR="0079512B">
              <w:t xml:space="preserve">, </w:t>
            </w:r>
            <w:r>
              <w:t>versionhallinnan perehdyttäminen muulle ryhmälle, palaverit.</w:t>
            </w:r>
          </w:p>
        </w:tc>
      </w:tr>
    </w:tbl>
    <w:p w14:paraId="69360014" w14:textId="77777777" w:rsidR="004D3381" w:rsidRDefault="004D3381" w:rsidP="004D3381">
      <w:r>
        <w:br w:type="page"/>
      </w:r>
    </w:p>
    <w:p w14:paraId="57ADE983" w14:textId="65F55505" w:rsidR="004D3381" w:rsidRDefault="004D3381" w:rsidP="004D3381">
      <w:pPr>
        <w:pStyle w:val="Otsikko1"/>
      </w:pPr>
      <w:r>
        <w:lastRenderedPageBreak/>
        <w:t xml:space="preserve">Seuraavan </w:t>
      </w:r>
      <w:r w:rsidR="0054450E">
        <w:t>jakson</w:t>
      </w:r>
      <w:r>
        <w:t xml:space="preserve"> tehtävät</w:t>
      </w:r>
    </w:p>
    <w:p w14:paraId="5EFE8820" w14:textId="5ACA1CAA" w:rsidR="004D3381" w:rsidRDefault="00BF7804" w:rsidP="004D3381">
      <w:pPr>
        <w:spacing w:before="240" w:line="240" w:lineRule="auto"/>
        <w:jc w:val="left"/>
      </w:pPr>
      <w:r w:rsidRPr="00BF7804">
        <w:t xml:space="preserve">Seuraavalla jaksolla keskitytään tietokantarakenteen viimeistelyyn ja käyttöliittymän </w:t>
      </w:r>
      <w:r w:rsidR="00F96255">
        <w:t>sivujen pohjien toteuttamiseen</w:t>
      </w:r>
      <w:r w:rsidRPr="00BF7804">
        <w:t xml:space="preserve"> MAUI-ympäristössä. Tavoitteena on saattaa EER-kaavio valmiiksi, viimeistellä sen pohjalta relaatiomalli sekä rakentaa ensimmäiset toimivat MAUI-näkymä</w:t>
      </w:r>
      <w:r w:rsidR="00F96255">
        <w:t>t</w:t>
      </w:r>
      <w:r w:rsidRPr="00BF7804">
        <w:t xml:space="preserve">. </w:t>
      </w:r>
      <w:r>
        <w:br/>
      </w:r>
      <w:r>
        <w:br/>
      </w:r>
      <w:r w:rsidRPr="00BF7804">
        <w:t>Näiden tehtävien valmistuttua projekti etenee sovelluksen toiminnallisuuksien toteuttamiseen ja tietokantayhteyden integrointiin.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4D3381" w14:paraId="15FA8DB6" w14:textId="77777777" w:rsidTr="00C94853">
        <w:tc>
          <w:tcPr>
            <w:tcW w:w="1555" w:type="dxa"/>
            <w:shd w:val="clear" w:color="auto" w:fill="D9D9D9" w:themeFill="background1" w:themeFillShade="D9"/>
          </w:tcPr>
          <w:p w14:paraId="65B92D88" w14:textId="77777777" w:rsidR="004D3381" w:rsidRDefault="004D3381" w:rsidP="00C94853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C14A88E" w14:textId="77777777" w:rsidR="004D3381" w:rsidRDefault="004D3381" w:rsidP="00C94853">
            <w:pPr>
              <w:spacing w:line="276" w:lineRule="auto"/>
              <w:jc w:val="left"/>
            </w:pPr>
            <w:r>
              <w:t>Suunniteltu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0F930384" w14:textId="77777777" w:rsidR="004D3381" w:rsidRDefault="004D3381" w:rsidP="00C94853">
            <w:pPr>
              <w:spacing w:line="276" w:lineRule="auto"/>
              <w:jc w:val="left"/>
            </w:pPr>
            <w:r>
              <w:t>Tehtävä</w:t>
            </w:r>
          </w:p>
        </w:tc>
      </w:tr>
      <w:tr w:rsidR="0049449D" w14:paraId="15FB1C42" w14:textId="77777777" w:rsidTr="00C94853">
        <w:tc>
          <w:tcPr>
            <w:tcW w:w="1555" w:type="dxa"/>
          </w:tcPr>
          <w:p w14:paraId="481B3FC8" w14:textId="40061057" w:rsidR="0049449D" w:rsidRDefault="0049449D" w:rsidP="0049449D">
            <w:pPr>
              <w:spacing w:line="276" w:lineRule="auto"/>
              <w:jc w:val="left"/>
            </w:pPr>
            <w:r>
              <w:t>Tanja</w:t>
            </w:r>
          </w:p>
        </w:tc>
        <w:tc>
          <w:tcPr>
            <w:tcW w:w="1984" w:type="dxa"/>
          </w:tcPr>
          <w:p w14:paraId="586AAC21" w14:textId="60CEF6E9" w:rsidR="0049449D" w:rsidRDefault="003556A6" w:rsidP="0049449D">
            <w:pPr>
              <w:spacing w:line="276" w:lineRule="auto"/>
              <w:jc w:val="left"/>
            </w:pPr>
            <w:r>
              <w:t xml:space="preserve">5 </w:t>
            </w:r>
            <w:r w:rsidR="0049449D">
              <w:t>h</w:t>
            </w:r>
          </w:p>
        </w:tc>
        <w:tc>
          <w:tcPr>
            <w:tcW w:w="6917" w:type="dxa"/>
          </w:tcPr>
          <w:p w14:paraId="0F5A4AFA" w14:textId="5634A2E1" w:rsidR="0049449D" w:rsidRDefault="003556A6" w:rsidP="0049449D">
            <w:pPr>
              <w:spacing w:line="276" w:lineRule="auto"/>
              <w:jc w:val="left"/>
            </w:pPr>
            <w:r w:rsidRPr="003556A6">
              <w:t>Viimeistelee tietokannan E</w:t>
            </w:r>
            <w:r w:rsidR="002E719D">
              <w:t>E</w:t>
            </w:r>
            <w:r w:rsidRPr="003556A6">
              <w:t>R-kaavion ja tuottaa sen pohjalta relaatiomallin.</w:t>
            </w:r>
          </w:p>
        </w:tc>
      </w:tr>
      <w:tr w:rsidR="0049449D" w14:paraId="678F1E57" w14:textId="77777777" w:rsidTr="00C94853">
        <w:tc>
          <w:tcPr>
            <w:tcW w:w="1555" w:type="dxa"/>
          </w:tcPr>
          <w:p w14:paraId="5D77D5BC" w14:textId="2A41E2A4" w:rsidR="0049449D" w:rsidRDefault="0049449D" w:rsidP="0049449D">
            <w:pPr>
              <w:spacing w:line="276" w:lineRule="auto"/>
              <w:jc w:val="left"/>
            </w:pPr>
            <w:r>
              <w:t>Viivi</w:t>
            </w:r>
          </w:p>
        </w:tc>
        <w:tc>
          <w:tcPr>
            <w:tcW w:w="1984" w:type="dxa"/>
          </w:tcPr>
          <w:p w14:paraId="594F6B41" w14:textId="7785D262" w:rsidR="0049449D" w:rsidRDefault="003556A6" w:rsidP="0049449D">
            <w:pPr>
              <w:spacing w:line="276" w:lineRule="auto"/>
              <w:jc w:val="left"/>
            </w:pPr>
            <w:r>
              <w:t xml:space="preserve">5 </w:t>
            </w:r>
            <w:r w:rsidR="0049449D">
              <w:t>h</w:t>
            </w:r>
          </w:p>
        </w:tc>
        <w:tc>
          <w:tcPr>
            <w:tcW w:w="6917" w:type="dxa"/>
          </w:tcPr>
          <w:p w14:paraId="56D29446" w14:textId="67473E49" w:rsidR="0049449D" w:rsidRDefault="003556A6" w:rsidP="0049449D">
            <w:pPr>
              <w:spacing w:line="276" w:lineRule="auto"/>
              <w:jc w:val="left"/>
            </w:pPr>
            <w:r w:rsidRPr="003556A6">
              <w:t>Toteuttaa oman käyttöliittymäsivunsa MAUI-ympäristössä.</w:t>
            </w:r>
          </w:p>
        </w:tc>
      </w:tr>
      <w:tr w:rsidR="0049449D" w14:paraId="530A92E6" w14:textId="77777777" w:rsidTr="00C94853">
        <w:tc>
          <w:tcPr>
            <w:tcW w:w="1555" w:type="dxa"/>
          </w:tcPr>
          <w:p w14:paraId="788BD26F" w14:textId="2E51CB9C" w:rsidR="0049449D" w:rsidRDefault="0049449D" w:rsidP="0049449D">
            <w:pPr>
              <w:spacing w:line="276" w:lineRule="auto"/>
              <w:jc w:val="left"/>
            </w:pPr>
            <w:r>
              <w:t>Aleksi</w:t>
            </w:r>
          </w:p>
        </w:tc>
        <w:tc>
          <w:tcPr>
            <w:tcW w:w="1984" w:type="dxa"/>
          </w:tcPr>
          <w:p w14:paraId="2714DC92" w14:textId="564A32A5" w:rsidR="0049449D" w:rsidRDefault="003556A6" w:rsidP="0049449D">
            <w:pPr>
              <w:spacing w:line="276" w:lineRule="auto"/>
              <w:jc w:val="left"/>
            </w:pPr>
            <w:r>
              <w:t xml:space="preserve">5 </w:t>
            </w:r>
            <w:r w:rsidR="0049449D">
              <w:t>h</w:t>
            </w:r>
          </w:p>
        </w:tc>
        <w:tc>
          <w:tcPr>
            <w:tcW w:w="6917" w:type="dxa"/>
          </w:tcPr>
          <w:p w14:paraId="665E8469" w14:textId="2665428B" w:rsidR="0049449D" w:rsidRDefault="00BF7804" w:rsidP="0049449D">
            <w:pPr>
              <w:spacing w:line="276" w:lineRule="auto"/>
              <w:jc w:val="left"/>
            </w:pPr>
            <w:r>
              <w:t>Viimeistelee</w:t>
            </w:r>
            <w:r w:rsidR="003556A6" w:rsidRPr="003556A6">
              <w:t xml:space="preserve"> oman käyttöliittymäsivunsa MAUI-ympäristössä.</w:t>
            </w:r>
          </w:p>
        </w:tc>
      </w:tr>
      <w:tr w:rsidR="0049449D" w14:paraId="74A7FD04" w14:textId="77777777" w:rsidTr="00C94853">
        <w:tc>
          <w:tcPr>
            <w:tcW w:w="1555" w:type="dxa"/>
          </w:tcPr>
          <w:p w14:paraId="2284AC80" w14:textId="08E9308F" w:rsidR="0049449D" w:rsidRDefault="0049449D" w:rsidP="0049449D">
            <w:pPr>
              <w:spacing w:line="276" w:lineRule="auto"/>
              <w:jc w:val="left"/>
            </w:pPr>
            <w:r>
              <w:t>Jan</w:t>
            </w:r>
          </w:p>
        </w:tc>
        <w:tc>
          <w:tcPr>
            <w:tcW w:w="1984" w:type="dxa"/>
          </w:tcPr>
          <w:p w14:paraId="56DA78CD" w14:textId="3D57399E" w:rsidR="0049449D" w:rsidRDefault="003556A6" w:rsidP="0049449D">
            <w:pPr>
              <w:spacing w:line="276" w:lineRule="auto"/>
              <w:jc w:val="left"/>
            </w:pPr>
            <w:r>
              <w:t xml:space="preserve">5 </w:t>
            </w:r>
            <w:r w:rsidR="0049449D">
              <w:t>h</w:t>
            </w:r>
          </w:p>
        </w:tc>
        <w:tc>
          <w:tcPr>
            <w:tcW w:w="6917" w:type="dxa"/>
          </w:tcPr>
          <w:p w14:paraId="16592332" w14:textId="59E1AE07" w:rsidR="0049449D" w:rsidRDefault="003556A6" w:rsidP="0049449D">
            <w:pPr>
              <w:spacing w:line="276" w:lineRule="auto"/>
              <w:jc w:val="left"/>
            </w:pPr>
            <w:r w:rsidRPr="003556A6">
              <w:t>Toteuttaa oman käyttöliittymäsivunsa MAUI-ympäristössä.</w:t>
            </w:r>
          </w:p>
        </w:tc>
      </w:tr>
    </w:tbl>
    <w:p w14:paraId="57B26AD4" w14:textId="77777777" w:rsidR="00585E46" w:rsidRDefault="00585E46" w:rsidP="00585E46">
      <w:pPr>
        <w:spacing w:line="276" w:lineRule="auto"/>
        <w:jc w:val="left"/>
      </w:pPr>
    </w:p>
    <w:p w14:paraId="72B928B8" w14:textId="77777777" w:rsidR="00585E46" w:rsidRDefault="00371806" w:rsidP="00585E46">
      <w:pPr>
        <w:pStyle w:val="Otsikko1"/>
      </w:pPr>
      <w:r>
        <w:t>Toimintojen</w:t>
      </w:r>
      <w:r w:rsidR="00585E46">
        <w:t xml:space="preserve"> valmiusaste</w:t>
      </w:r>
    </w:p>
    <w:p w14:paraId="445C15A7" w14:textId="77777777" w:rsidR="00585E46" w:rsidRDefault="00585E46" w:rsidP="00585E46">
      <w:pPr>
        <w:pStyle w:val="Kuvaotsikko"/>
        <w:keepNext/>
      </w:pPr>
    </w:p>
    <w:tbl>
      <w:tblPr>
        <w:tblW w:w="7872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894"/>
        <w:gridCol w:w="1418"/>
      </w:tblGrid>
      <w:tr w:rsidR="00371806" w:rsidRPr="00453FFF" w14:paraId="2BF7F522" w14:textId="77777777" w:rsidTr="00371806">
        <w:trPr>
          <w:trHeight w:val="284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7766C" w14:textId="77777777" w:rsidR="00371806" w:rsidRPr="00453FFF" w:rsidRDefault="00371806" w:rsidP="00E84E39">
            <w:pPr>
              <w:spacing w:after="0" w:line="240" w:lineRule="auto"/>
              <w:ind w:left="-382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ID</w:t>
            </w:r>
          </w:p>
        </w:tc>
        <w:tc>
          <w:tcPr>
            <w:tcW w:w="5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6BD09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Toiminnallisuuden</w:t>
            </w: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 xml:space="preserve"> kuvaus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EFE1F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Valmiina / %</w:t>
            </w:r>
          </w:p>
        </w:tc>
      </w:tr>
      <w:tr w:rsidR="003556A6" w:rsidRPr="00453FFF" w14:paraId="6EE4F286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3D538" w14:textId="3FBF08C6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7A433" w14:textId="1EC07018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Esitutkimus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33715" w14:textId="13A0C516" w:rsidR="003556A6" w:rsidRPr="00453FFF" w:rsidRDefault="003556A6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100%</w:t>
            </w:r>
            <w:proofErr w:type="gramEnd"/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5671E58E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8ECF9" w14:textId="614DFEBB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7F4B0" w14:textId="083243F9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Määrittely (Toiminnallinen)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2AA74" w14:textId="66376A54" w:rsidR="003556A6" w:rsidRPr="00453FFF" w:rsidRDefault="0079512B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6</w:t>
            </w:r>
            <w:r w:rsidR="003556A6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0%</w:t>
            </w:r>
            <w:proofErr w:type="gramEnd"/>
            <w:r w:rsidR="003556A6"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59269192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05904" w14:textId="47FEEA2F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3E5E3" w14:textId="196AD921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Määrittely (Vaatimusmäärittely) 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723D6" w14:textId="2D79BD30" w:rsidR="003556A6" w:rsidRPr="00453FFF" w:rsidRDefault="0079512B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="005334A8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 w:rsidR="003556A6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%</w:t>
            </w:r>
            <w:proofErr w:type="gramEnd"/>
            <w:r w:rsidR="003556A6"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28CA0495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B7D29" w14:textId="45AEE8DD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ED4FAE" w14:textId="62282DD7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Suunnittelu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6B27B" w14:textId="26C88182" w:rsidR="003556A6" w:rsidRPr="00453FFF" w:rsidRDefault="0079512B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60</w:t>
            </w:r>
            <w:r w:rsidR="003556A6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%</w:t>
            </w:r>
            <w:proofErr w:type="gramEnd"/>
            <w:r w:rsidR="003556A6"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0EF1F807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E912F" w14:textId="68B30ABF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495BC" w14:textId="37B042CA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Toteutus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12916" w14:textId="1870BEEE" w:rsidR="003556A6" w:rsidRPr="00453FFF" w:rsidRDefault="00BF7804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="003556A6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%</w:t>
            </w:r>
            <w:proofErr w:type="gramEnd"/>
            <w:r w:rsidR="003556A6"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73BD6FB7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4DF82" w14:textId="78167EDE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F7C8E" w14:textId="120DF1D4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Välikatselmointi (demoversio)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3704" w14:textId="3C030A23" w:rsidR="003556A6" w:rsidRPr="00453FFF" w:rsidRDefault="003556A6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0%</w:t>
            </w:r>
            <w:proofErr w:type="gramEnd"/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3871ECD5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3A276" w14:textId="73518806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6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2C60C3" w14:textId="19DC33A3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Testaus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8CECA" w14:textId="2FB5A598" w:rsidR="003556A6" w:rsidRPr="00453FFF" w:rsidRDefault="003556A6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0%</w:t>
            </w:r>
            <w:proofErr w:type="gramEnd"/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3D855ED6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77A41" w14:textId="6A9E4EE8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7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9BF0C" w14:textId="56460461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Viimeistely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2E204" w14:textId="5722DEDE" w:rsidR="003556A6" w:rsidRPr="00453FFF" w:rsidRDefault="003556A6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0%</w:t>
            </w:r>
            <w:proofErr w:type="gramEnd"/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5F8C3D26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4181A" w14:textId="21803435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8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D678E" w14:textId="4E5FA427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Loppukatselmointi (videointi)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A5859" w14:textId="46295046" w:rsidR="003556A6" w:rsidRPr="00453FFF" w:rsidRDefault="003556A6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0%</w:t>
            </w:r>
            <w:proofErr w:type="gramEnd"/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56A6" w:rsidRPr="00453FFF" w14:paraId="01565DF1" w14:textId="77777777" w:rsidTr="0049449D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2CD72" w14:textId="2E18A977" w:rsidR="003556A6" w:rsidRPr="00453FFF" w:rsidRDefault="003556A6" w:rsidP="003556A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9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064CE" w14:textId="032A156C" w:rsidR="003556A6" w:rsidRPr="00453FFF" w:rsidRDefault="003556A6" w:rsidP="003556A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Loppuraportti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81D3B" w14:textId="008485E3" w:rsidR="003556A6" w:rsidRPr="00453FFF" w:rsidRDefault="003556A6" w:rsidP="003556A6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</w:rPr>
              <w:t>0%</w:t>
            </w:r>
            <w:proofErr w:type="gramEnd"/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695EA39D" w14:textId="77777777" w:rsidR="00F640B0" w:rsidRDefault="00F640B0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8136B35" w14:textId="77777777" w:rsidR="001F7766" w:rsidRDefault="001F7766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C6270D7" w14:textId="77777777" w:rsidR="001F7766" w:rsidRDefault="001F7766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2F57AF7" w14:textId="5AFFBF42" w:rsidR="001F7766" w:rsidRDefault="001F7766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sectPr w:rsidR="001F7766" w:rsidSect="008E133D">
      <w:headerReference w:type="even" r:id="rId8"/>
      <w:type w:val="continuous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1DCE4" w14:textId="77777777" w:rsidR="009510B5" w:rsidRDefault="009510B5" w:rsidP="00A71329">
      <w:r>
        <w:separator/>
      </w:r>
    </w:p>
  </w:endnote>
  <w:endnote w:type="continuationSeparator" w:id="0">
    <w:p w14:paraId="68E47648" w14:textId="77777777" w:rsidR="009510B5" w:rsidRDefault="009510B5" w:rsidP="00A7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595C0" w14:textId="77777777" w:rsidR="009510B5" w:rsidRDefault="009510B5" w:rsidP="00A71329">
      <w:r>
        <w:separator/>
      </w:r>
    </w:p>
  </w:footnote>
  <w:footnote w:type="continuationSeparator" w:id="0">
    <w:p w14:paraId="7C4475E3" w14:textId="77777777" w:rsidR="009510B5" w:rsidRDefault="009510B5" w:rsidP="00A71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4B84D" w14:textId="77777777" w:rsidR="00271326" w:rsidRPr="00B832E6" w:rsidRDefault="00271326" w:rsidP="00A71329">
    <w:pPr>
      <w:pStyle w:val="Yltunniste"/>
    </w:pPr>
    <w:ins w:id="0" w:author="Testitunnus ATK-laboratorio" w:date="2011-05-01T19:42:00Z">
      <w:r>
        <w:t>pvm, dokumentin nimi ja versio</w:t>
      </w:r>
    </w:ins>
    <w:r>
      <w:tab/>
    </w:r>
    <w:r w:rsidR="00163C7E">
      <w:fldChar w:fldCharType="begin"/>
    </w:r>
    <w:r>
      <w:instrText>PAGE   \* MERGEFORMAT</w:instrText>
    </w:r>
    <w:r w:rsidR="00163C7E">
      <w:fldChar w:fldCharType="separate"/>
    </w:r>
    <w:r>
      <w:rPr>
        <w:noProof/>
      </w:rPr>
      <w:t>2</w:t>
    </w:r>
    <w:r w:rsidR="00163C7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24345"/>
    <w:multiLevelType w:val="multilevel"/>
    <w:tmpl w:val="E61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A7A88"/>
    <w:multiLevelType w:val="hybridMultilevel"/>
    <w:tmpl w:val="A79A2D2E"/>
    <w:lvl w:ilvl="0" w:tplc="84D6679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A2E4E"/>
    <w:multiLevelType w:val="hybridMultilevel"/>
    <w:tmpl w:val="FB1E325E"/>
    <w:lvl w:ilvl="0" w:tplc="2E7246E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A200A"/>
    <w:multiLevelType w:val="multilevel"/>
    <w:tmpl w:val="BA8C0AC4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22739395">
    <w:abstractNumId w:val="3"/>
  </w:num>
  <w:num w:numId="2" w16cid:durableId="1451581955">
    <w:abstractNumId w:val="0"/>
  </w:num>
  <w:num w:numId="3" w16cid:durableId="136074413">
    <w:abstractNumId w:val="1"/>
  </w:num>
  <w:num w:numId="4" w16cid:durableId="93994601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304"/>
  <w:autoHyphenation/>
  <w:hyphenationZone w:val="425"/>
  <w:drawingGridHorizontalSpacing w:val="11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A9F"/>
    <w:rsid w:val="0000012E"/>
    <w:rsid w:val="00000491"/>
    <w:rsid w:val="00001CE1"/>
    <w:rsid w:val="000023C1"/>
    <w:rsid w:val="00002BA2"/>
    <w:rsid w:val="0000397B"/>
    <w:rsid w:val="00004BC8"/>
    <w:rsid w:val="0000638D"/>
    <w:rsid w:val="000072D2"/>
    <w:rsid w:val="00010A87"/>
    <w:rsid w:val="00014231"/>
    <w:rsid w:val="00014454"/>
    <w:rsid w:val="00014C37"/>
    <w:rsid w:val="00015F3A"/>
    <w:rsid w:val="00016776"/>
    <w:rsid w:val="00017ED9"/>
    <w:rsid w:val="00020592"/>
    <w:rsid w:val="00020EDF"/>
    <w:rsid w:val="000213C8"/>
    <w:rsid w:val="00022B58"/>
    <w:rsid w:val="00022C39"/>
    <w:rsid w:val="00024175"/>
    <w:rsid w:val="000243E4"/>
    <w:rsid w:val="00025BE0"/>
    <w:rsid w:val="0002697C"/>
    <w:rsid w:val="00026A0E"/>
    <w:rsid w:val="00026C9F"/>
    <w:rsid w:val="00030AAF"/>
    <w:rsid w:val="00031869"/>
    <w:rsid w:val="000320E4"/>
    <w:rsid w:val="00033144"/>
    <w:rsid w:val="000379C2"/>
    <w:rsid w:val="0004013C"/>
    <w:rsid w:val="00041949"/>
    <w:rsid w:val="000420AE"/>
    <w:rsid w:val="0004230B"/>
    <w:rsid w:val="00042885"/>
    <w:rsid w:val="00042B94"/>
    <w:rsid w:val="00043D2A"/>
    <w:rsid w:val="000445C3"/>
    <w:rsid w:val="00050633"/>
    <w:rsid w:val="00054E2D"/>
    <w:rsid w:val="00055788"/>
    <w:rsid w:val="00062CA8"/>
    <w:rsid w:val="00065CC0"/>
    <w:rsid w:val="00067C03"/>
    <w:rsid w:val="00070FEB"/>
    <w:rsid w:val="00071AED"/>
    <w:rsid w:val="00072726"/>
    <w:rsid w:val="00072C44"/>
    <w:rsid w:val="0007406B"/>
    <w:rsid w:val="00075ABD"/>
    <w:rsid w:val="000777B9"/>
    <w:rsid w:val="00084ADB"/>
    <w:rsid w:val="00085D36"/>
    <w:rsid w:val="00091957"/>
    <w:rsid w:val="00091F3B"/>
    <w:rsid w:val="0009217A"/>
    <w:rsid w:val="00095253"/>
    <w:rsid w:val="0009680D"/>
    <w:rsid w:val="000970FC"/>
    <w:rsid w:val="000974D8"/>
    <w:rsid w:val="00097D70"/>
    <w:rsid w:val="000A157F"/>
    <w:rsid w:val="000A2395"/>
    <w:rsid w:val="000A257A"/>
    <w:rsid w:val="000A260D"/>
    <w:rsid w:val="000A275F"/>
    <w:rsid w:val="000A37D6"/>
    <w:rsid w:val="000A4FE0"/>
    <w:rsid w:val="000A6483"/>
    <w:rsid w:val="000A66E9"/>
    <w:rsid w:val="000A6CCF"/>
    <w:rsid w:val="000A7FC5"/>
    <w:rsid w:val="000B1A68"/>
    <w:rsid w:val="000B22C5"/>
    <w:rsid w:val="000B2C8F"/>
    <w:rsid w:val="000B2F92"/>
    <w:rsid w:val="000B3285"/>
    <w:rsid w:val="000C1CE1"/>
    <w:rsid w:val="000C1EDF"/>
    <w:rsid w:val="000C245A"/>
    <w:rsid w:val="000C3FF2"/>
    <w:rsid w:val="000C4938"/>
    <w:rsid w:val="000D0210"/>
    <w:rsid w:val="000D038F"/>
    <w:rsid w:val="000D18B5"/>
    <w:rsid w:val="000D2869"/>
    <w:rsid w:val="000D290B"/>
    <w:rsid w:val="000D55B1"/>
    <w:rsid w:val="000E533A"/>
    <w:rsid w:val="000E5CFD"/>
    <w:rsid w:val="000E5FA9"/>
    <w:rsid w:val="000E6E14"/>
    <w:rsid w:val="000E7B53"/>
    <w:rsid w:val="000F202D"/>
    <w:rsid w:val="000F32D9"/>
    <w:rsid w:val="000F51AD"/>
    <w:rsid w:val="000F5279"/>
    <w:rsid w:val="000F5D1F"/>
    <w:rsid w:val="000F5DA7"/>
    <w:rsid w:val="000F5EEC"/>
    <w:rsid w:val="00100071"/>
    <w:rsid w:val="00100587"/>
    <w:rsid w:val="001050ED"/>
    <w:rsid w:val="001054E4"/>
    <w:rsid w:val="00110ACB"/>
    <w:rsid w:val="00111D52"/>
    <w:rsid w:val="001179BD"/>
    <w:rsid w:val="001203E2"/>
    <w:rsid w:val="00121569"/>
    <w:rsid w:val="0012242D"/>
    <w:rsid w:val="001233C6"/>
    <w:rsid w:val="00124C8C"/>
    <w:rsid w:val="00124F6A"/>
    <w:rsid w:val="00125A94"/>
    <w:rsid w:val="00130110"/>
    <w:rsid w:val="0013183B"/>
    <w:rsid w:val="00134332"/>
    <w:rsid w:val="00134A6C"/>
    <w:rsid w:val="001351CD"/>
    <w:rsid w:val="0013566F"/>
    <w:rsid w:val="00137C85"/>
    <w:rsid w:val="00140E98"/>
    <w:rsid w:val="00140F43"/>
    <w:rsid w:val="0014431E"/>
    <w:rsid w:val="00144B77"/>
    <w:rsid w:val="00146133"/>
    <w:rsid w:val="00150536"/>
    <w:rsid w:val="00151C16"/>
    <w:rsid w:val="00152B83"/>
    <w:rsid w:val="001553F3"/>
    <w:rsid w:val="001560D9"/>
    <w:rsid w:val="00156DFA"/>
    <w:rsid w:val="0015768A"/>
    <w:rsid w:val="00160305"/>
    <w:rsid w:val="00160B67"/>
    <w:rsid w:val="001614D7"/>
    <w:rsid w:val="001616BE"/>
    <w:rsid w:val="00162694"/>
    <w:rsid w:val="00162BB2"/>
    <w:rsid w:val="00162E6D"/>
    <w:rsid w:val="00162F19"/>
    <w:rsid w:val="00163C7E"/>
    <w:rsid w:val="00163D0F"/>
    <w:rsid w:val="001646E2"/>
    <w:rsid w:val="00164AD6"/>
    <w:rsid w:val="00164DDD"/>
    <w:rsid w:val="00170E0B"/>
    <w:rsid w:val="00171678"/>
    <w:rsid w:val="001718C4"/>
    <w:rsid w:val="00172C3F"/>
    <w:rsid w:val="00173F56"/>
    <w:rsid w:val="00174643"/>
    <w:rsid w:val="00175264"/>
    <w:rsid w:val="00176C16"/>
    <w:rsid w:val="00177454"/>
    <w:rsid w:val="001808D5"/>
    <w:rsid w:val="00180B70"/>
    <w:rsid w:val="0018114D"/>
    <w:rsid w:val="001817AE"/>
    <w:rsid w:val="001818C9"/>
    <w:rsid w:val="00183008"/>
    <w:rsid w:val="0018714B"/>
    <w:rsid w:val="0018717B"/>
    <w:rsid w:val="00191D94"/>
    <w:rsid w:val="0019234E"/>
    <w:rsid w:val="001925DC"/>
    <w:rsid w:val="00192C35"/>
    <w:rsid w:val="0019480E"/>
    <w:rsid w:val="00194825"/>
    <w:rsid w:val="001950CC"/>
    <w:rsid w:val="00196656"/>
    <w:rsid w:val="0019683A"/>
    <w:rsid w:val="001976CA"/>
    <w:rsid w:val="001979FD"/>
    <w:rsid w:val="001A0874"/>
    <w:rsid w:val="001A1DC5"/>
    <w:rsid w:val="001A3CE3"/>
    <w:rsid w:val="001A4074"/>
    <w:rsid w:val="001A4E2F"/>
    <w:rsid w:val="001A5209"/>
    <w:rsid w:val="001A5A40"/>
    <w:rsid w:val="001A5ACB"/>
    <w:rsid w:val="001A5EC7"/>
    <w:rsid w:val="001A6B2B"/>
    <w:rsid w:val="001A6FD6"/>
    <w:rsid w:val="001A78A0"/>
    <w:rsid w:val="001B0364"/>
    <w:rsid w:val="001B0385"/>
    <w:rsid w:val="001B0990"/>
    <w:rsid w:val="001B1B9D"/>
    <w:rsid w:val="001B2BF2"/>
    <w:rsid w:val="001B362D"/>
    <w:rsid w:val="001B387A"/>
    <w:rsid w:val="001B4F11"/>
    <w:rsid w:val="001B5CB0"/>
    <w:rsid w:val="001B5FED"/>
    <w:rsid w:val="001B6804"/>
    <w:rsid w:val="001C0121"/>
    <w:rsid w:val="001C0262"/>
    <w:rsid w:val="001C0940"/>
    <w:rsid w:val="001C14E6"/>
    <w:rsid w:val="001C288B"/>
    <w:rsid w:val="001C3BEB"/>
    <w:rsid w:val="001C3FA4"/>
    <w:rsid w:val="001C41A2"/>
    <w:rsid w:val="001C4453"/>
    <w:rsid w:val="001C53A0"/>
    <w:rsid w:val="001D4331"/>
    <w:rsid w:val="001D49BC"/>
    <w:rsid w:val="001D664C"/>
    <w:rsid w:val="001D7857"/>
    <w:rsid w:val="001D7AE3"/>
    <w:rsid w:val="001D7F31"/>
    <w:rsid w:val="001E174B"/>
    <w:rsid w:val="001E1DF9"/>
    <w:rsid w:val="001E201C"/>
    <w:rsid w:val="001E231A"/>
    <w:rsid w:val="001E40E8"/>
    <w:rsid w:val="001E58AB"/>
    <w:rsid w:val="001E6565"/>
    <w:rsid w:val="001E6AC9"/>
    <w:rsid w:val="001F0103"/>
    <w:rsid w:val="001F02C0"/>
    <w:rsid w:val="001F02DC"/>
    <w:rsid w:val="001F0AF6"/>
    <w:rsid w:val="001F5D1E"/>
    <w:rsid w:val="001F6AAF"/>
    <w:rsid w:val="001F7766"/>
    <w:rsid w:val="001F7869"/>
    <w:rsid w:val="00201CB8"/>
    <w:rsid w:val="002026F3"/>
    <w:rsid w:val="00202934"/>
    <w:rsid w:val="00204925"/>
    <w:rsid w:val="00205A9E"/>
    <w:rsid w:val="00206468"/>
    <w:rsid w:val="002065AD"/>
    <w:rsid w:val="00210181"/>
    <w:rsid w:val="00212080"/>
    <w:rsid w:val="002122E7"/>
    <w:rsid w:val="0021301E"/>
    <w:rsid w:val="00213B84"/>
    <w:rsid w:val="00213D32"/>
    <w:rsid w:val="00214D87"/>
    <w:rsid w:val="00216496"/>
    <w:rsid w:val="00220719"/>
    <w:rsid w:val="00221959"/>
    <w:rsid w:val="002222B3"/>
    <w:rsid w:val="00222A14"/>
    <w:rsid w:val="00223C45"/>
    <w:rsid w:val="0022500B"/>
    <w:rsid w:val="00231F4F"/>
    <w:rsid w:val="00232597"/>
    <w:rsid w:val="00232723"/>
    <w:rsid w:val="00233453"/>
    <w:rsid w:val="002335F3"/>
    <w:rsid w:val="00235D83"/>
    <w:rsid w:val="00240EC9"/>
    <w:rsid w:val="002413A7"/>
    <w:rsid w:val="00243B7D"/>
    <w:rsid w:val="002465F6"/>
    <w:rsid w:val="002503B0"/>
    <w:rsid w:val="002511EC"/>
    <w:rsid w:val="00251F0C"/>
    <w:rsid w:val="00252A11"/>
    <w:rsid w:val="00253324"/>
    <w:rsid w:val="002541A7"/>
    <w:rsid w:val="002577AD"/>
    <w:rsid w:val="00263341"/>
    <w:rsid w:val="002653C6"/>
    <w:rsid w:val="002659F8"/>
    <w:rsid w:val="00266394"/>
    <w:rsid w:val="002663E0"/>
    <w:rsid w:val="00267427"/>
    <w:rsid w:val="00267A3D"/>
    <w:rsid w:val="00271326"/>
    <w:rsid w:val="0027194B"/>
    <w:rsid w:val="002721B5"/>
    <w:rsid w:val="002750E4"/>
    <w:rsid w:val="00277F28"/>
    <w:rsid w:val="002807DD"/>
    <w:rsid w:val="0028147A"/>
    <w:rsid w:val="00282D38"/>
    <w:rsid w:val="00282D76"/>
    <w:rsid w:val="0028328E"/>
    <w:rsid w:val="002851DB"/>
    <w:rsid w:val="00286044"/>
    <w:rsid w:val="00287A2C"/>
    <w:rsid w:val="002901ED"/>
    <w:rsid w:val="00290FDE"/>
    <w:rsid w:val="002926F1"/>
    <w:rsid w:val="00294877"/>
    <w:rsid w:val="00295310"/>
    <w:rsid w:val="002955EA"/>
    <w:rsid w:val="002A109F"/>
    <w:rsid w:val="002A128A"/>
    <w:rsid w:val="002A1BB8"/>
    <w:rsid w:val="002A1F00"/>
    <w:rsid w:val="002A32B6"/>
    <w:rsid w:val="002A3431"/>
    <w:rsid w:val="002A3D71"/>
    <w:rsid w:val="002A4702"/>
    <w:rsid w:val="002A4F25"/>
    <w:rsid w:val="002A7EF4"/>
    <w:rsid w:val="002B0A8A"/>
    <w:rsid w:val="002B192C"/>
    <w:rsid w:val="002B1D0A"/>
    <w:rsid w:val="002B2177"/>
    <w:rsid w:val="002B24E0"/>
    <w:rsid w:val="002B648D"/>
    <w:rsid w:val="002B7951"/>
    <w:rsid w:val="002B7ED2"/>
    <w:rsid w:val="002C09D0"/>
    <w:rsid w:val="002C1311"/>
    <w:rsid w:val="002C3238"/>
    <w:rsid w:val="002C380C"/>
    <w:rsid w:val="002C434C"/>
    <w:rsid w:val="002C717A"/>
    <w:rsid w:val="002C72CA"/>
    <w:rsid w:val="002C7439"/>
    <w:rsid w:val="002C7F1E"/>
    <w:rsid w:val="002D484C"/>
    <w:rsid w:val="002D5590"/>
    <w:rsid w:val="002D64A6"/>
    <w:rsid w:val="002E0274"/>
    <w:rsid w:val="002E0B0D"/>
    <w:rsid w:val="002E250B"/>
    <w:rsid w:val="002E28F7"/>
    <w:rsid w:val="002E2F82"/>
    <w:rsid w:val="002E3616"/>
    <w:rsid w:val="002E38FD"/>
    <w:rsid w:val="002E3F78"/>
    <w:rsid w:val="002E5356"/>
    <w:rsid w:val="002E57B1"/>
    <w:rsid w:val="002E6FC7"/>
    <w:rsid w:val="002E719D"/>
    <w:rsid w:val="002F0DC3"/>
    <w:rsid w:val="002F2E4D"/>
    <w:rsid w:val="002F2E5F"/>
    <w:rsid w:val="002F2EF7"/>
    <w:rsid w:val="002F589C"/>
    <w:rsid w:val="002F71B0"/>
    <w:rsid w:val="0030021F"/>
    <w:rsid w:val="00302684"/>
    <w:rsid w:val="00302BB6"/>
    <w:rsid w:val="003034E5"/>
    <w:rsid w:val="00310FEF"/>
    <w:rsid w:val="00311D47"/>
    <w:rsid w:val="00313C5D"/>
    <w:rsid w:val="003147CB"/>
    <w:rsid w:val="00314A10"/>
    <w:rsid w:val="00315632"/>
    <w:rsid w:val="00315F09"/>
    <w:rsid w:val="00316ABA"/>
    <w:rsid w:val="00316D80"/>
    <w:rsid w:val="003240D6"/>
    <w:rsid w:val="0032486E"/>
    <w:rsid w:val="00331A5E"/>
    <w:rsid w:val="00332497"/>
    <w:rsid w:val="003326C4"/>
    <w:rsid w:val="003332F8"/>
    <w:rsid w:val="00333FF1"/>
    <w:rsid w:val="003359B9"/>
    <w:rsid w:val="00337570"/>
    <w:rsid w:val="003403D7"/>
    <w:rsid w:val="0034162D"/>
    <w:rsid w:val="00342B5F"/>
    <w:rsid w:val="00342EDF"/>
    <w:rsid w:val="00342F4C"/>
    <w:rsid w:val="0034342A"/>
    <w:rsid w:val="00344406"/>
    <w:rsid w:val="0034485E"/>
    <w:rsid w:val="003472C8"/>
    <w:rsid w:val="0035008F"/>
    <w:rsid w:val="00350E1B"/>
    <w:rsid w:val="003514BA"/>
    <w:rsid w:val="003529C3"/>
    <w:rsid w:val="003556A6"/>
    <w:rsid w:val="003564A0"/>
    <w:rsid w:val="00357023"/>
    <w:rsid w:val="003575A1"/>
    <w:rsid w:val="00361AAD"/>
    <w:rsid w:val="00362925"/>
    <w:rsid w:val="0036301F"/>
    <w:rsid w:val="00363042"/>
    <w:rsid w:val="00365428"/>
    <w:rsid w:val="00366205"/>
    <w:rsid w:val="00366443"/>
    <w:rsid w:val="003668D5"/>
    <w:rsid w:val="0037042E"/>
    <w:rsid w:val="00371806"/>
    <w:rsid w:val="00373C4F"/>
    <w:rsid w:val="00374A09"/>
    <w:rsid w:val="00374A43"/>
    <w:rsid w:val="00375515"/>
    <w:rsid w:val="00375E9E"/>
    <w:rsid w:val="003801DF"/>
    <w:rsid w:val="00380335"/>
    <w:rsid w:val="003825DF"/>
    <w:rsid w:val="00382668"/>
    <w:rsid w:val="00383361"/>
    <w:rsid w:val="00383645"/>
    <w:rsid w:val="00385CD7"/>
    <w:rsid w:val="003864CE"/>
    <w:rsid w:val="003900DC"/>
    <w:rsid w:val="003911C0"/>
    <w:rsid w:val="003918D2"/>
    <w:rsid w:val="0039266B"/>
    <w:rsid w:val="003A63A6"/>
    <w:rsid w:val="003B0120"/>
    <w:rsid w:val="003B245F"/>
    <w:rsid w:val="003B634E"/>
    <w:rsid w:val="003B6E5B"/>
    <w:rsid w:val="003C1CCA"/>
    <w:rsid w:val="003C2BC8"/>
    <w:rsid w:val="003C2BE3"/>
    <w:rsid w:val="003C2F62"/>
    <w:rsid w:val="003C34E6"/>
    <w:rsid w:val="003C3656"/>
    <w:rsid w:val="003C36A5"/>
    <w:rsid w:val="003D06DC"/>
    <w:rsid w:val="003D1BDF"/>
    <w:rsid w:val="003D237B"/>
    <w:rsid w:val="003D314E"/>
    <w:rsid w:val="003D423A"/>
    <w:rsid w:val="003D5236"/>
    <w:rsid w:val="003D5AE7"/>
    <w:rsid w:val="003D6534"/>
    <w:rsid w:val="003D7531"/>
    <w:rsid w:val="003E1B82"/>
    <w:rsid w:val="003E1FD2"/>
    <w:rsid w:val="003E2193"/>
    <w:rsid w:val="003E35F7"/>
    <w:rsid w:val="003E3A07"/>
    <w:rsid w:val="003E3C07"/>
    <w:rsid w:val="003E6FD8"/>
    <w:rsid w:val="003E7F42"/>
    <w:rsid w:val="003F26F0"/>
    <w:rsid w:val="003F3180"/>
    <w:rsid w:val="003F326A"/>
    <w:rsid w:val="003F3EBE"/>
    <w:rsid w:val="003F4E7B"/>
    <w:rsid w:val="003F5D76"/>
    <w:rsid w:val="003F6BF7"/>
    <w:rsid w:val="003F7947"/>
    <w:rsid w:val="00400908"/>
    <w:rsid w:val="00401266"/>
    <w:rsid w:val="00401A38"/>
    <w:rsid w:val="0040213A"/>
    <w:rsid w:val="00403A1C"/>
    <w:rsid w:val="004070A9"/>
    <w:rsid w:val="00412D2F"/>
    <w:rsid w:val="004131EF"/>
    <w:rsid w:val="0041421C"/>
    <w:rsid w:val="00414D77"/>
    <w:rsid w:val="0041516D"/>
    <w:rsid w:val="004153B3"/>
    <w:rsid w:val="00420765"/>
    <w:rsid w:val="0042474C"/>
    <w:rsid w:val="00426FC8"/>
    <w:rsid w:val="0042769A"/>
    <w:rsid w:val="00431FEE"/>
    <w:rsid w:val="00432099"/>
    <w:rsid w:val="00432BB2"/>
    <w:rsid w:val="004337B3"/>
    <w:rsid w:val="00433FE5"/>
    <w:rsid w:val="0043437F"/>
    <w:rsid w:val="0043493A"/>
    <w:rsid w:val="00434A47"/>
    <w:rsid w:val="0043679F"/>
    <w:rsid w:val="00440927"/>
    <w:rsid w:val="00440E48"/>
    <w:rsid w:val="004410C3"/>
    <w:rsid w:val="00441105"/>
    <w:rsid w:val="00442D73"/>
    <w:rsid w:val="0044356C"/>
    <w:rsid w:val="00444B21"/>
    <w:rsid w:val="00445214"/>
    <w:rsid w:val="00445C20"/>
    <w:rsid w:val="00446333"/>
    <w:rsid w:val="00447353"/>
    <w:rsid w:val="0045026D"/>
    <w:rsid w:val="00451454"/>
    <w:rsid w:val="004515D0"/>
    <w:rsid w:val="00452159"/>
    <w:rsid w:val="004533DE"/>
    <w:rsid w:val="004538D6"/>
    <w:rsid w:val="00454359"/>
    <w:rsid w:val="00455B16"/>
    <w:rsid w:val="00456457"/>
    <w:rsid w:val="004572EB"/>
    <w:rsid w:val="00460618"/>
    <w:rsid w:val="004617DE"/>
    <w:rsid w:val="00461E91"/>
    <w:rsid w:val="00462673"/>
    <w:rsid w:val="00462952"/>
    <w:rsid w:val="00464A91"/>
    <w:rsid w:val="00464CDD"/>
    <w:rsid w:val="00464FA7"/>
    <w:rsid w:val="00465DE4"/>
    <w:rsid w:val="00466405"/>
    <w:rsid w:val="00467304"/>
    <w:rsid w:val="0046788D"/>
    <w:rsid w:val="00470931"/>
    <w:rsid w:val="00474BD2"/>
    <w:rsid w:val="004769B8"/>
    <w:rsid w:val="00476C93"/>
    <w:rsid w:val="0048122D"/>
    <w:rsid w:val="004813AA"/>
    <w:rsid w:val="0048201C"/>
    <w:rsid w:val="00482122"/>
    <w:rsid w:val="004837B7"/>
    <w:rsid w:val="00484023"/>
    <w:rsid w:val="00484052"/>
    <w:rsid w:val="00484461"/>
    <w:rsid w:val="004844AE"/>
    <w:rsid w:val="00485630"/>
    <w:rsid w:val="00485869"/>
    <w:rsid w:val="00486732"/>
    <w:rsid w:val="00486DCF"/>
    <w:rsid w:val="0048722F"/>
    <w:rsid w:val="00487E9F"/>
    <w:rsid w:val="00490067"/>
    <w:rsid w:val="004917E3"/>
    <w:rsid w:val="00492BD3"/>
    <w:rsid w:val="00493FA5"/>
    <w:rsid w:val="0049449D"/>
    <w:rsid w:val="00494816"/>
    <w:rsid w:val="00496135"/>
    <w:rsid w:val="004965FB"/>
    <w:rsid w:val="004978E7"/>
    <w:rsid w:val="004A011F"/>
    <w:rsid w:val="004A192F"/>
    <w:rsid w:val="004A1ADC"/>
    <w:rsid w:val="004A3B02"/>
    <w:rsid w:val="004A4268"/>
    <w:rsid w:val="004A4916"/>
    <w:rsid w:val="004A4CAE"/>
    <w:rsid w:val="004B191B"/>
    <w:rsid w:val="004B1D63"/>
    <w:rsid w:val="004B1DF2"/>
    <w:rsid w:val="004B2C84"/>
    <w:rsid w:val="004B3AA2"/>
    <w:rsid w:val="004C0BC3"/>
    <w:rsid w:val="004C116F"/>
    <w:rsid w:val="004C11A0"/>
    <w:rsid w:val="004C2CF2"/>
    <w:rsid w:val="004C453E"/>
    <w:rsid w:val="004C4936"/>
    <w:rsid w:val="004C4F8C"/>
    <w:rsid w:val="004C53C4"/>
    <w:rsid w:val="004C5BDB"/>
    <w:rsid w:val="004C6EA0"/>
    <w:rsid w:val="004C76EA"/>
    <w:rsid w:val="004C7D5B"/>
    <w:rsid w:val="004D1F65"/>
    <w:rsid w:val="004D2CD7"/>
    <w:rsid w:val="004D2D04"/>
    <w:rsid w:val="004D3381"/>
    <w:rsid w:val="004D37DA"/>
    <w:rsid w:val="004D3F58"/>
    <w:rsid w:val="004D5477"/>
    <w:rsid w:val="004D7173"/>
    <w:rsid w:val="004D72E5"/>
    <w:rsid w:val="004D73F5"/>
    <w:rsid w:val="004D78F1"/>
    <w:rsid w:val="004E2F6A"/>
    <w:rsid w:val="004E7CA7"/>
    <w:rsid w:val="004E7F3A"/>
    <w:rsid w:val="004F0D26"/>
    <w:rsid w:val="004F15E3"/>
    <w:rsid w:val="004F2620"/>
    <w:rsid w:val="004F2F2C"/>
    <w:rsid w:val="004F36DE"/>
    <w:rsid w:val="004F3D29"/>
    <w:rsid w:val="004F4293"/>
    <w:rsid w:val="004F5391"/>
    <w:rsid w:val="004F58D3"/>
    <w:rsid w:val="004F6445"/>
    <w:rsid w:val="004F7B28"/>
    <w:rsid w:val="004F7B74"/>
    <w:rsid w:val="005002AC"/>
    <w:rsid w:val="005004EA"/>
    <w:rsid w:val="00500E12"/>
    <w:rsid w:val="00501099"/>
    <w:rsid w:val="005012A3"/>
    <w:rsid w:val="00501A69"/>
    <w:rsid w:val="00501B01"/>
    <w:rsid w:val="00502E31"/>
    <w:rsid w:val="00503DE7"/>
    <w:rsid w:val="00504794"/>
    <w:rsid w:val="00505403"/>
    <w:rsid w:val="00505413"/>
    <w:rsid w:val="00505EA7"/>
    <w:rsid w:val="005061E6"/>
    <w:rsid w:val="005079CD"/>
    <w:rsid w:val="00510CF6"/>
    <w:rsid w:val="0051271C"/>
    <w:rsid w:val="005153E3"/>
    <w:rsid w:val="005154E8"/>
    <w:rsid w:val="005173F5"/>
    <w:rsid w:val="00520803"/>
    <w:rsid w:val="00522219"/>
    <w:rsid w:val="005270D3"/>
    <w:rsid w:val="00527436"/>
    <w:rsid w:val="00527C85"/>
    <w:rsid w:val="00527F97"/>
    <w:rsid w:val="00527FB5"/>
    <w:rsid w:val="00530335"/>
    <w:rsid w:val="005316C9"/>
    <w:rsid w:val="00531AF4"/>
    <w:rsid w:val="00533052"/>
    <w:rsid w:val="005334A8"/>
    <w:rsid w:val="005350CD"/>
    <w:rsid w:val="00537458"/>
    <w:rsid w:val="00540335"/>
    <w:rsid w:val="005403AC"/>
    <w:rsid w:val="00540F1D"/>
    <w:rsid w:val="0054352F"/>
    <w:rsid w:val="005441F8"/>
    <w:rsid w:val="0054432A"/>
    <w:rsid w:val="0054450E"/>
    <w:rsid w:val="00546226"/>
    <w:rsid w:val="00546413"/>
    <w:rsid w:val="0054711C"/>
    <w:rsid w:val="0054780D"/>
    <w:rsid w:val="0055049A"/>
    <w:rsid w:val="0055144D"/>
    <w:rsid w:val="00553330"/>
    <w:rsid w:val="005539CC"/>
    <w:rsid w:val="00554115"/>
    <w:rsid w:val="005548B4"/>
    <w:rsid w:val="00555482"/>
    <w:rsid w:val="00556370"/>
    <w:rsid w:val="005612E3"/>
    <w:rsid w:val="005616FD"/>
    <w:rsid w:val="00561EDA"/>
    <w:rsid w:val="00562045"/>
    <w:rsid w:val="005622F9"/>
    <w:rsid w:val="00562B2F"/>
    <w:rsid w:val="00563C06"/>
    <w:rsid w:val="00564809"/>
    <w:rsid w:val="00566028"/>
    <w:rsid w:val="0056650A"/>
    <w:rsid w:val="005668DC"/>
    <w:rsid w:val="00567C99"/>
    <w:rsid w:val="00570E29"/>
    <w:rsid w:val="00571CBD"/>
    <w:rsid w:val="00571DA7"/>
    <w:rsid w:val="00572190"/>
    <w:rsid w:val="00573FF8"/>
    <w:rsid w:val="00574390"/>
    <w:rsid w:val="005751CF"/>
    <w:rsid w:val="00581A76"/>
    <w:rsid w:val="00581BBE"/>
    <w:rsid w:val="00582699"/>
    <w:rsid w:val="005838BA"/>
    <w:rsid w:val="00583942"/>
    <w:rsid w:val="00585E1E"/>
    <w:rsid w:val="00585E46"/>
    <w:rsid w:val="0058624C"/>
    <w:rsid w:val="00587787"/>
    <w:rsid w:val="00590104"/>
    <w:rsid w:val="0059050E"/>
    <w:rsid w:val="005913B9"/>
    <w:rsid w:val="00592522"/>
    <w:rsid w:val="005933D5"/>
    <w:rsid w:val="00593FBF"/>
    <w:rsid w:val="00593FCE"/>
    <w:rsid w:val="00594D86"/>
    <w:rsid w:val="00595404"/>
    <w:rsid w:val="00595816"/>
    <w:rsid w:val="00596818"/>
    <w:rsid w:val="00596EDC"/>
    <w:rsid w:val="005A32E7"/>
    <w:rsid w:val="005A3F2A"/>
    <w:rsid w:val="005A4992"/>
    <w:rsid w:val="005A64AC"/>
    <w:rsid w:val="005A6530"/>
    <w:rsid w:val="005A653E"/>
    <w:rsid w:val="005A6544"/>
    <w:rsid w:val="005A6612"/>
    <w:rsid w:val="005A7218"/>
    <w:rsid w:val="005B2005"/>
    <w:rsid w:val="005B4DAE"/>
    <w:rsid w:val="005B5471"/>
    <w:rsid w:val="005B5FBB"/>
    <w:rsid w:val="005B7EEF"/>
    <w:rsid w:val="005B7F97"/>
    <w:rsid w:val="005C0D13"/>
    <w:rsid w:val="005C0E38"/>
    <w:rsid w:val="005C1658"/>
    <w:rsid w:val="005C217D"/>
    <w:rsid w:val="005C46A6"/>
    <w:rsid w:val="005C4BFE"/>
    <w:rsid w:val="005D16FE"/>
    <w:rsid w:val="005D4D8A"/>
    <w:rsid w:val="005D5B10"/>
    <w:rsid w:val="005D71C0"/>
    <w:rsid w:val="005D7462"/>
    <w:rsid w:val="005D78A6"/>
    <w:rsid w:val="005D7E76"/>
    <w:rsid w:val="005E2916"/>
    <w:rsid w:val="005E2D4C"/>
    <w:rsid w:val="005E31FF"/>
    <w:rsid w:val="005E4678"/>
    <w:rsid w:val="005E4E7A"/>
    <w:rsid w:val="005E531A"/>
    <w:rsid w:val="005E6F04"/>
    <w:rsid w:val="005F22F2"/>
    <w:rsid w:val="005F4051"/>
    <w:rsid w:val="005F5A9F"/>
    <w:rsid w:val="00600E2B"/>
    <w:rsid w:val="00602401"/>
    <w:rsid w:val="006038B3"/>
    <w:rsid w:val="006047D7"/>
    <w:rsid w:val="00605D8B"/>
    <w:rsid w:val="00605DB8"/>
    <w:rsid w:val="00611651"/>
    <w:rsid w:val="0061221A"/>
    <w:rsid w:val="00612449"/>
    <w:rsid w:val="00613977"/>
    <w:rsid w:val="00613D5D"/>
    <w:rsid w:val="00617079"/>
    <w:rsid w:val="00621985"/>
    <w:rsid w:val="00621F79"/>
    <w:rsid w:val="00622329"/>
    <w:rsid w:val="006230F9"/>
    <w:rsid w:val="00623803"/>
    <w:rsid w:val="006243F0"/>
    <w:rsid w:val="006263D1"/>
    <w:rsid w:val="006304BC"/>
    <w:rsid w:val="00630854"/>
    <w:rsid w:val="006343F0"/>
    <w:rsid w:val="00634C4A"/>
    <w:rsid w:val="00635A96"/>
    <w:rsid w:val="006365F4"/>
    <w:rsid w:val="00636803"/>
    <w:rsid w:val="00636AB9"/>
    <w:rsid w:val="00637EB7"/>
    <w:rsid w:val="00640170"/>
    <w:rsid w:val="006412A8"/>
    <w:rsid w:val="006423A2"/>
    <w:rsid w:val="00643C2F"/>
    <w:rsid w:val="00643CE3"/>
    <w:rsid w:val="00645703"/>
    <w:rsid w:val="00645A35"/>
    <w:rsid w:val="00651071"/>
    <w:rsid w:val="00652B8C"/>
    <w:rsid w:val="00653420"/>
    <w:rsid w:val="00653F8B"/>
    <w:rsid w:val="006548D4"/>
    <w:rsid w:val="00656C2E"/>
    <w:rsid w:val="00661D51"/>
    <w:rsid w:val="00662031"/>
    <w:rsid w:val="006644EF"/>
    <w:rsid w:val="006651E0"/>
    <w:rsid w:val="00666D1C"/>
    <w:rsid w:val="0066774F"/>
    <w:rsid w:val="00671018"/>
    <w:rsid w:val="00671BD0"/>
    <w:rsid w:val="006728DC"/>
    <w:rsid w:val="00673332"/>
    <w:rsid w:val="0067374F"/>
    <w:rsid w:val="006744F5"/>
    <w:rsid w:val="00674C72"/>
    <w:rsid w:val="0067505E"/>
    <w:rsid w:val="006760F1"/>
    <w:rsid w:val="00676D6D"/>
    <w:rsid w:val="0068054F"/>
    <w:rsid w:val="00680ED8"/>
    <w:rsid w:val="00680F68"/>
    <w:rsid w:val="00681FBC"/>
    <w:rsid w:val="0068323B"/>
    <w:rsid w:val="006854BC"/>
    <w:rsid w:val="00686554"/>
    <w:rsid w:val="00686A2C"/>
    <w:rsid w:val="00687779"/>
    <w:rsid w:val="00687B9D"/>
    <w:rsid w:val="00687E45"/>
    <w:rsid w:val="00690433"/>
    <w:rsid w:val="006909FE"/>
    <w:rsid w:val="006933FC"/>
    <w:rsid w:val="00695C99"/>
    <w:rsid w:val="006A005D"/>
    <w:rsid w:val="006A042E"/>
    <w:rsid w:val="006A066B"/>
    <w:rsid w:val="006A07D0"/>
    <w:rsid w:val="006A1196"/>
    <w:rsid w:val="006A1368"/>
    <w:rsid w:val="006A40B1"/>
    <w:rsid w:val="006A5257"/>
    <w:rsid w:val="006A5A1D"/>
    <w:rsid w:val="006A6AB4"/>
    <w:rsid w:val="006A6D55"/>
    <w:rsid w:val="006A70AB"/>
    <w:rsid w:val="006A748E"/>
    <w:rsid w:val="006B0E63"/>
    <w:rsid w:val="006B2706"/>
    <w:rsid w:val="006B276B"/>
    <w:rsid w:val="006B4C19"/>
    <w:rsid w:val="006B5BBC"/>
    <w:rsid w:val="006B5EAE"/>
    <w:rsid w:val="006B613C"/>
    <w:rsid w:val="006B6982"/>
    <w:rsid w:val="006B71B0"/>
    <w:rsid w:val="006C0F76"/>
    <w:rsid w:val="006C3DAC"/>
    <w:rsid w:val="006C3EDB"/>
    <w:rsid w:val="006C50CC"/>
    <w:rsid w:val="006D127A"/>
    <w:rsid w:val="006D21EE"/>
    <w:rsid w:val="006D44E0"/>
    <w:rsid w:val="006D4D92"/>
    <w:rsid w:val="006D5592"/>
    <w:rsid w:val="006D5921"/>
    <w:rsid w:val="006D6E20"/>
    <w:rsid w:val="006D7DDE"/>
    <w:rsid w:val="006E1803"/>
    <w:rsid w:val="006E18EA"/>
    <w:rsid w:val="006E2153"/>
    <w:rsid w:val="006E2362"/>
    <w:rsid w:val="006E3BCA"/>
    <w:rsid w:val="006E412C"/>
    <w:rsid w:val="006E4931"/>
    <w:rsid w:val="006E69EC"/>
    <w:rsid w:val="006E6ABE"/>
    <w:rsid w:val="006E7861"/>
    <w:rsid w:val="006F0AF8"/>
    <w:rsid w:val="006F28BA"/>
    <w:rsid w:val="006F38F8"/>
    <w:rsid w:val="006F3D23"/>
    <w:rsid w:val="006F65F7"/>
    <w:rsid w:val="00700CED"/>
    <w:rsid w:val="00702103"/>
    <w:rsid w:val="00702FBF"/>
    <w:rsid w:val="00703058"/>
    <w:rsid w:val="007036FE"/>
    <w:rsid w:val="00710CB3"/>
    <w:rsid w:val="00710E96"/>
    <w:rsid w:val="007137A3"/>
    <w:rsid w:val="00715E81"/>
    <w:rsid w:val="007179F2"/>
    <w:rsid w:val="00720313"/>
    <w:rsid w:val="00721D87"/>
    <w:rsid w:val="007227B9"/>
    <w:rsid w:val="00722D64"/>
    <w:rsid w:val="007231F9"/>
    <w:rsid w:val="00723D37"/>
    <w:rsid w:val="00723D3D"/>
    <w:rsid w:val="00723FA1"/>
    <w:rsid w:val="0072403B"/>
    <w:rsid w:val="00726A44"/>
    <w:rsid w:val="00727A5C"/>
    <w:rsid w:val="007312B6"/>
    <w:rsid w:val="00731676"/>
    <w:rsid w:val="00731FCC"/>
    <w:rsid w:val="007327A8"/>
    <w:rsid w:val="00732BAE"/>
    <w:rsid w:val="00733AF4"/>
    <w:rsid w:val="0073465A"/>
    <w:rsid w:val="007356D6"/>
    <w:rsid w:val="00735AC5"/>
    <w:rsid w:val="00735CCB"/>
    <w:rsid w:val="007370D1"/>
    <w:rsid w:val="0074511F"/>
    <w:rsid w:val="00747370"/>
    <w:rsid w:val="00747FC5"/>
    <w:rsid w:val="0075106A"/>
    <w:rsid w:val="00751CDC"/>
    <w:rsid w:val="00752706"/>
    <w:rsid w:val="00752AED"/>
    <w:rsid w:val="00753070"/>
    <w:rsid w:val="00753CE5"/>
    <w:rsid w:val="007543DC"/>
    <w:rsid w:val="0075459E"/>
    <w:rsid w:val="00755767"/>
    <w:rsid w:val="00756025"/>
    <w:rsid w:val="007564A6"/>
    <w:rsid w:val="00756773"/>
    <w:rsid w:val="00756B08"/>
    <w:rsid w:val="00757CF5"/>
    <w:rsid w:val="00760DE2"/>
    <w:rsid w:val="007610AC"/>
    <w:rsid w:val="0076159C"/>
    <w:rsid w:val="007619A3"/>
    <w:rsid w:val="00762CB8"/>
    <w:rsid w:val="00763470"/>
    <w:rsid w:val="00763682"/>
    <w:rsid w:val="00763D07"/>
    <w:rsid w:val="00764488"/>
    <w:rsid w:val="00765E8C"/>
    <w:rsid w:val="00766270"/>
    <w:rsid w:val="00767D99"/>
    <w:rsid w:val="007702C8"/>
    <w:rsid w:val="0077031D"/>
    <w:rsid w:val="00770DB9"/>
    <w:rsid w:val="00771056"/>
    <w:rsid w:val="00771BAE"/>
    <w:rsid w:val="0077258F"/>
    <w:rsid w:val="0077395B"/>
    <w:rsid w:val="00773AC8"/>
    <w:rsid w:val="007748C6"/>
    <w:rsid w:val="0077503A"/>
    <w:rsid w:val="00775448"/>
    <w:rsid w:val="007760DC"/>
    <w:rsid w:val="007772A5"/>
    <w:rsid w:val="007772F7"/>
    <w:rsid w:val="007777CC"/>
    <w:rsid w:val="00781FF4"/>
    <w:rsid w:val="00783B20"/>
    <w:rsid w:val="007849A5"/>
    <w:rsid w:val="0078726F"/>
    <w:rsid w:val="00792581"/>
    <w:rsid w:val="00793152"/>
    <w:rsid w:val="00794258"/>
    <w:rsid w:val="00794D77"/>
    <w:rsid w:val="0079512B"/>
    <w:rsid w:val="007960C8"/>
    <w:rsid w:val="00797E28"/>
    <w:rsid w:val="007A0363"/>
    <w:rsid w:val="007A15A8"/>
    <w:rsid w:val="007A18FC"/>
    <w:rsid w:val="007A26C4"/>
    <w:rsid w:val="007A2E25"/>
    <w:rsid w:val="007A3492"/>
    <w:rsid w:val="007A6E47"/>
    <w:rsid w:val="007A7CEC"/>
    <w:rsid w:val="007B0C76"/>
    <w:rsid w:val="007B133C"/>
    <w:rsid w:val="007B269F"/>
    <w:rsid w:val="007B5715"/>
    <w:rsid w:val="007B68A2"/>
    <w:rsid w:val="007B7D85"/>
    <w:rsid w:val="007C0017"/>
    <w:rsid w:val="007C03C9"/>
    <w:rsid w:val="007C1CF0"/>
    <w:rsid w:val="007C262A"/>
    <w:rsid w:val="007C30A4"/>
    <w:rsid w:val="007C312E"/>
    <w:rsid w:val="007C3DD9"/>
    <w:rsid w:val="007C6C29"/>
    <w:rsid w:val="007D42EE"/>
    <w:rsid w:val="007D517A"/>
    <w:rsid w:val="007D518F"/>
    <w:rsid w:val="007D706B"/>
    <w:rsid w:val="007D707F"/>
    <w:rsid w:val="007D7523"/>
    <w:rsid w:val="007D7556"/>
    <w:rsid w:val="007E03B1"/>
    <w:rsid w:val="007E21E6"/>
    <w:rsid w:val="007E27B0"/>
    <w:rsid w:val="007E3029"/>
    <w:rsid w:val="007E3622"/>
    <w:rsid w:val="007E4668"/>
    <w:rsid w:val="007E5B38"/>
    <w:rsid w:val="007F0B23"/>
    <w:rsid w:val="007F280F"/>
    <w:rsid w:val="007F3645"/>
    <w:rsid w:val="007F3DA8"/>
    <w:rsid w:val="007F4C68"/>
    <w:rsid w:val="00802193"/>
    <w:rsid w:val="008028ED"/>
    <w:rsid w:val="00805849"/>
    <w:rsid w:val="00805B78"/>
    <w:rsid w:val="008060BA"/>
    <w:rsid w:val="008067D3"/>
    <w:rsid w:val="008115F6"/>
    <w:rsid w:val="00812116"/>
    <w:rsid w:val="00812F79"/>
    <w:rsid w:val="00814369"/>
    <w:rsid w:val="00814BA1"/>
    <w:rsid w:val="0081599A"/>
    <w:rsid w:val="00823E9A"/>
    <w:rsid w:val="008248A4"/>
    <w:rsid w:val="008266B1"/>
    <w:rsid w:val="00827041"/>
    <w:rsid w:val="00830386"/>
    <w:rsid w:val="00831784"/>
    <w:rsid w:val="00831D90"/>
    <w:rsid w:val="00833FB0"/>
    <w:rsid w:val="00835DC2"/>
    <w:rsid w:val="008440BC"/>
    <w:rsid w:val="00844F91"/>
    <w:rsid w:val="008456CC"/>
    <w:rsid w:val="00846CC9"/>
    <w:rsid w:val="008507CF"/>
    <w:rsid w:val="0085110C"/>
    <w:rsid w:val="00853D77"/>
    <w:rsid w:val="0085401B"/>
    <w:rsid w:val="008540EA"/>
    <w:rsid w:val="00855AE7"/>
    <w:rsid w:val="008569A1"/>
    <w:rsid w:val="008572A2"/>
    <w:rsid w:val="00857CF2"/>
    <w:rsid w:val="0086123A"/>
    <w:rsid w:val="0086186E"/>
    <w:rsid w:val="008630ED"/>
    <w:rsid w:val="008633CE"/>
    <w:rsid w:val="00863514"/>
    <w:rsid w:val="00863C9E"/>
    <w:rsid w:val="008653B0"/>
    <w:rsid w:val="00865BCF"/>
    <w:rsid w:val="0086685B"/>
    <w:rsid w:val="0086698E"/>
    <w:rsid w:val="008719A1"/>
    <w:rsid w:val="008724B7"/>
    <w:rsid w:val="00873126"/>
    <w:rsid w:val="00873F55"/>
    <w:rsid w:val="0087431F"/>
    <w:rsid w:val="00874B4E"/>
    <w:rsid w:val="00876A26"/>
    <w:rsid w:val="008773BD"/>
    <w:rsid w:val="0087781D"/>
    <w:rsid w:val="00877D76"/>
    <w:rsid w:val="00880241"/>
    <w:rsid w:val="0088030C"/>
    <w:rsid w:val="00881431"/>
    <w:rsid w:val="008814FF"/>
    <w:rsid w:val="00884539"/>
    <w:rsid w:val="0088569A"/>
    <w:rsid w:val="00890523"/>
    <w:rsid w:val="00890685"/>
    <w:rsid w:val="0089127C"/>
    <w:rsid w:val="00891DE7"/>
    <w:rsid w:val="00892496"/>
    <w:rsid w:val="008936A3"/>
    <w:rsid w:val="00893B04"/>
    <w:rsid w:val="0089515C"/>
    <w:rsid w:val="008955DF"/>
    <w:rsid w:val="00895D2A"/>
    <w:rsid w:val="00897878"/>
    <w:rsid w:val="008A094E"/>
    <w:rsid w:val="008A1D11"/>
    <w:rsid w:val="008A2970"/>
    <w:rsid w:val="008A3432"/>
    <w:rsid w:val="008A563F"/>
    <w:rsid w:val="008A715A"/>
    <w:rsid w:val="008B177E"/>
    <w:rsid w:val="008B19E1"/>
    <w:rsid w:val="008B4A95"/>
    <w:rsid w:val="008B4C36"/>
    <w:rsid w:val="008B5379"/>
    <w:rsid w:val="008B596C"/>
    <w:rsid w:val="008B59D7"/>
    <w:rsid w:val="008B6A90"/>
    <w:rsid w:val="008C181E"/>
    <w:rsid w:val="008C2115"/>
    <w:rsid w:val="008C3CA9"/>
    <w:rsid w:val="008C4256"/>
    <w:rsid w:val="008C44CA"/>
    <w:rsid w:val="008C784B"/>
    <w:rsid w:val="008C7A40"/>
    <w:rsid w:val="008D048C"/>
    <w:rsid w:val="008D2877"/>
    <w:rsid w:val="008D2B36"/>
    <w:rsid w:val="008D3E9C"/>
    <w:rsid w:val="008D5F57"/>
    <w:rsid w:val="008D6819"/>
    <w:rsid w:val="008D693C"/>
    <w:rsid w:val="008D6BAF"/>
    <w:rsid w:val="008E0B8A"/>
    <w:rsid w:val="008E133D"/>
    <w:rsid w:val="008E16E9"/>
    <w:rsid w:val="008E45DF"/>
    <w:rsid w:val="008F0706"/>
    <w:rsid w:val="008F335E"/>
    <w:rsid w:val="008F5E66"/>
    <w:rsid w:val="008F6290"/>
    <w:rsid w:val="008F6A33"/>
    <w:rsid w:val="008F758B"/>
    <w:rsid w:val="008F7AEC"/>
    <w:rsid w:val="00900FE4"/>
    <w:rsid w:val="009021B2"/>
    <w:rsid w:val="0090343B"/>
    <w:rsid w:val="0091077C"/>
    <w:rsid w:val="00910FFD"/>
    <w:rsid w:val="00911A79"/>
    <w:rsid w:val="00912F44"/>
    <w:rsid w:val="00913E70"/>
    <w:rsid w:val="009151E3"/>
    <w:rsid w:val="009172A5"/>
    <w:rsid w:val="009208CC"/>
    <w:rsid w:val="00922086"/>
    <w:rsid w:val="00922C7C"/>
    <w:rsid w:val="00922CD2"/>
    <w:rsid w:val="009250D5"/>
    <w:rsid w:val="00925ECF"/>
    <w:rsid w:val="00925F14"/>
    <w:rsid w:val="00927D7E"/>
    <w:rsid w:val="00930AEF"/>
    <w:rsid w:val="00930E2D"/>
    <w:rsid w:val="009318AC"/>
    <w:rsid w:val="00931B1C"/>
    <w:rsid w:val="00933B30"/>
    <w:rsid w:val="00935984"/>
    <w:rsid w:val="00936601"/>
    <w:rsid w:val="00942721"/>
    <w:rsid w:val="009443E7"/>
    <w:rsid w:val="00944831"/>
    <w:rsid w:val="009448DA"/>
    <w:rsid w:val="009452F2"/>
    <w:rsid w:val="00947F52"/>
    <w:rsid w:val="00950C66"/>
    <w:rsid w:val="009510B5"/>
    <w:rsid w:val="009516CB"/>
    <w:rsid w:val="009519A1"/>
    <w:rsid w:val="00952DB6"/>
    <w:rsid w:val="00953633"/>
    <w:rsid w:val="00960858"/>
    <w:rsid w:val="009612D6"/>
    <w:rsid w:val="00961EDD"/>
    <w:rsid w:val="00963F78"/>
    <w:rsid w:val="009648C9"/>
    <w:rsid w:val="00965093"/>
    <w:rsid w:val="00965C02"/>
    <w:rsid w:val="00966292"/>
    <w:rsid w:val="0097020F"/>
    <w:rsid w:val="009725B4"/>
    <w:rsid w:val="0097291A"/>
    <w:rsid w:val="00972B26"/>
    <w:rsid w:val="0097363F"/>
    <w:rsid w:val="009760FC"/>
    <w:rsid w:val="0097619F"/>
    <w:rsid w:val="0097693C"/>
    <w:rsid w:val="00980F82"/>
    <w:rsid w:val="0098195D"/>
    <w:rsid w:val="00982C60"/>
    <w:rsid w:val="009833ED"/>
    <w:rsid w:val="009838CB"/>
    <w:rsid w:val="00984045"/>
    <w:rsid w:val="00984B59"/>
    <w:rsid w:val="00984BBE"/>
    <w:rsid w:val="00986BE8"/>
    <w:rsid w:val="00991228"/>
    <w:rsid w:val="00991A58"/>
    <w:rsid w:val="00991F78"/>
    <w:rsid w:val="00991FC9"/>
    <w:rsid w:val="0099218A"/>
    <w:rsid w:val="009921DE"/>
    <w:rsid w:val="00992A97"/>
    <w:rsid w:val="009936B0"/>
    <w:rsid w:val="0099476D"/>
    <w:rsid w:val="00994FFF"/>
    <w:rsid w:val="00996255"/>
    <w:rsid w:val="00996F78"/>
    <w:rsid w:val="009A034C"/>
    <w:rsid w:val="009A0B7D"/>
    <w:rsid w:val="009A240F"/>
    <w:rsid w:val="009A36B0"/>
    <w:rsid w:val="009A7D6B"/>
    <w:rsid w:val="009B01B6"/>
    <w:rsid w:val="009B18CB"/>
    <w:rsid w:val="009B1AEA"/>
    <w:rsid w:val="009B232E"/>
    <w:rsid w:val="009B36E6"/>
    <w:rsid w:val="009B4C58"/>
    <w:rsid w:val="009B4D5E"/>
    <w:rsid w:val="009B7FA6"/>
    <w:rsid w:val="009C07C3"/>
    <w:rsid w:val="009C1A8F"/>
    <w:rsid w:val="009C3C73"/>
    <w:rsid w:val="009C3FD5"/>
    <w:rsid w:val="009C5258"/>
    <w:rsid w:val="009C5838"/>
    <w:rsid w:val="009C67F0"/>
    <w:rsid w:val="009D041D"/>
    <w:rsid w:val="009D3F2C"/>
    <w:rsid w:val="009D490B"/>
    <w:rsid w:val="009D52CB"/>
    <w:rsid w:val="009D6FD7"/>
    <w:rsid w:val="009D7A9C"/>
    <w:rsid w:val="009D7CF4"/>
    <w:rsid w:val="009E0633"/>
    <w:rsid w:val="009E12AA"/>
    <w:rsid w:val="009E12D7"/>
    <w:rsid w:val="009E1C8D"/>
    <w:rsid w:val="009E1D9C"/>
    <w:rsid w:val="009E28B8"/>
    <w:rsid w:val="009E340F"/>
    <w:rsid w:val="009E3867"/>
    <w:rsid w:val="009E58D1"/>
    <w:rsid w:val="009E5B0E"/>
    <w:rsid w:val="009F1185"/>
    <w:rsid w:val="009F2F9B"/>
    <w:rsid w:val="009F410D"/>
    <w:rsid w:val="009F503F"/>
    <w:rsid w:val="009F529B"/>
    <w:rsid w:val="009F7D6F"/>
    <w:rsid w:val="009F7D96"/>
    <w:rsid w:val="00A01A04"/>
    <w:rsid w:val="00A01CB9"/>
    <w:rsid w:val="00A01D58"/>
    <w:rsid w:val="00A0302F"/>
    <w:rsid w:val="00A03FB0"/>
    <w:rsid w:val="00A0436B"/>
    <w:rsid w:val="00A06E3F"/>
    <w:rsid w:val="00A10009"/>
    <w:rsid w:val="00A1004C"/>
    <w:rsid w:val="00A1026A"/>
    <w:rsid w:val="00A10401"/>
    <w:rsid w:val="00A105C2"/>
    <w:rsid w:val="00A106BB"/>
    <w:rsid w:val="00A10CB2"/>
    <w:rsid w:val="00A126ED"/>
    <w:rsid w:val="00A12C23"/>
    <w:rsid w:val="00A14560"/>
    <w:rsid w:val="00A14DA5"/>
    <w:rsid w:val="00A16FC5"/>
    <w:rsid w:val="00A17FE9"/>
    <w:rsid w:val="00A2100A"/>
    <w:rsid w:val="00A21902"/>
    <w:rsid w:val="00A243D5"/>
    <w:rsid w:val="00A31544"/>
    <w:rsid w:val="00A343F8"/>
    <w:rsid w:val="00A34631"/>
    <w:rsid w:val="00A3467A"/>
    <w:rsid w:val="00A346C0"/>
    <w:rsid w:val="00A367A6"/>
    <w:rsid w:val="00A36CE5"/>
    <w:rsid w:val="00A37D02"/>
    <w:rsid w:val="00A37F06"/>
    <w:rsid w:val="00A406CC"/>
    <w:rsid w:val="00A411F0"/>
    <w:rsid w:val="00A41B67"/>
    <w:rsid w:val="00A45627"/>
    <w:rsid w:val="00A45AF3"/>
    <w:rsid w:val="00A46205"/>
    <w:rsid w:val="00A46F33"/>
    <w:rsid w:val="00A50CE0"/>
    <w:rsid w:val="00A51D5D"/>
    <w:rsid w:val="00A53737"/>
    <w:rsid w:val="00A540DB"/>
    <w:rsid w:val="00A54762"/>
    <w:rsid w:val="00A54F0B"/>
    <w:rsid w:val="00A559E4"/>
    <w:rsid w:val="00A574F5"/>
    <w:rsid w:val="00A60C01"/>
    <w:rsid w:val="00A6201F"/>
    <w:rsid w:val="00A63E5F"/>
    <w:rsid w:val="00A71329"/>
    <w:rsid w:val="00A722D3"/>
    <w:rsid w:val="00A72BBE"/>
    <w:rsid w:val="00A72D40"/>
    <w:rsid w:val="00A74179"/>
    <w:rsid w:val="00A768F2"/>
    <w:rsid w:val="00A77B8A"/>
    <w:rsid w:val="00A81253"/>
    <w:rsid w:val="00A82396"/>
    <w:rsid w:val="00A82535"/>
    <w:rsid w:val="00A8293A"/>
    <w:rsid w:val="00A83950"/>
    <w:rsid w:val="00A85D6E"/>
    <w:rsid w:val="00A86284"/>
    <w:rsid w:val="00A8637E"/>
    <w:rsid w:val="00A87C6F"/>
    <w:rsid w:val="00A923BF"/>
    <w:rsid w:val="00A93F7E"/>
    <w:rsid w:val="00A94CC6"/>
    <w:rsid w:val="00A95B65"/>
    <w:rsid w:val="00A96F2F"/>
    <w:rsid w:val="00A97091"/>
    <w:rsid w:val="00A9795C"/>
    <w:rsid w:val="00AA05E2"/>
    <w:rsid w:val="00AA1669"/>
    <w:rsid w:val="00AA23B8"/>
    <w:rsid w:val="00AA32E4"/>
    <w:rsid w:val="00AA3483"/>
    <w:rsid w:val="00AA3652"/>
    <w:rsid w:val="00AA431E"/>
    <w:rsid w:val="00AB18D9"/>
    <w:rsid w:val="00AB2236"/>
    <w:rsid w:val="00AB356B"/>
    <w:rsid w:val="00AB5247"/>
    <w:rsid w:val="00AB7566"/>
    <w:rsid w:val="00AB7AB3"/>
    <w:rsid w:val="00AC0237"/>
    <w:rsid w:val="00AC18A6"/>
    <w:rsid w:val="00AC18BD"/>
    <w:rsid w:val="00AC211E"/>
    <w:rsid w:val="00AC2443"/>
    <w:rsid w:val="00AC3788"/>
    <w:rsid w:val="00AC4A36"/>
    <w:rsid w:val="00AC52B4"/>
    <w:rsid w:val="00AC59C5"/>
    <w:rsid w:val="00AC608B"/>
    <w:rsid w:val="00AC7129"/>
    <w:rsid w:val="00AC72FA"/>
    <w:rsid w:val="00AC790A"/>
    <w:rsid w:val="00AD10D6"/>
    <w:rsid w:val="00AD1B74"/>
    <w:rsid w:val="00AD2691"/>
    <w:rsid w:val="00AD28DC"/>
    <w:rsid w:val="00AD3665"/>
    <w:rsid w:val="00AD4E19"/>
    <w:rsid w:val="00AD5F24"/>
    <w:rsid w:val="00AE057F"/>
    <w:rsid w:val="00AE1652"/>
    <w:rsid w:val="00AE670F"/>
    <w:rsid w:val="00AE764B"/>
    <w:rsid w:val="00AE7C7D"/>
    <w:rsid w:val="00AE7F07"/>
    <w:rsid w:val="00AF081B"/>
    <w:rsid w:val="00AF1884"/>
    <w:rsid w:val="00AF3000"/>
    <w:rsid w:val="00AF3138"/>
    <w:rsid w:val="00AF3895"/>
    <w:rsid w:val="00AF3BED"/>
    <w:rsid w:val="00AF3CF7"/>
    <w:rsid w:val="00AF457B"/>
    <w:rsid w:val="00AF4D48"/>
    <w:rsid w:val="00AF60A2"/>
    <w:rsid w:val="00AF6C0D"/>
    <w:rsid w:val="00B01B00"/>
    <w:rsid w:val="00B03388"/>
    <w:rsid w:val="00B03412"/>
    <w:rsid w:val="00B03EFA"/>
    <w:rsid w:val="00B0448F"/>
    <w:rsid w:val="00B05F1D"/>
    <w:rsid w:val="00B072CA"/>
    <w:rsid w:val="00B106C8"/>
    <w:rsid w:val="00B110EF"/>
    <w:rsid w:val="00B11E94"/>
    <w:rsid w:val="00B1310F"/>
    <w:rsid w:val="00B147D6"/>
    <w:rsid w:val="00B14D73"/>
    <w:rsid w:val="00B17005"/>
    <w:rsid w:val="00B20668"/>
    <w:rsid w:val="00B218FC"/>
    <w:rsid w:val="00B236B0"/>
    <w:rsid w:val="00B23A98"/>
    <w:rsid w:val="00B23FD7"/>
    <w:rsid w:val="00B24A40"/>
    <w:rsid w:val="00B274DB"/>
    <w:rsid w:val="00B27DBD"/>
    <w:rsid w:val="00B30060"/>
    <w:rsid w:val="00B30D50"/>
    <w:rsid w:val="00B313E8"/>
    <w:rsid w:val="00B3517C"/>
    <w:rsid w:val="00B35DE6"/>
    <w:rsid w:val="00B35E17"/>
    <w:rsid w:val="00B36751"/>
    <w:rsid w:val="00B40295"/>
    <w:rsid w:val="00B41281"/>
    <w:rsid w:val="00B44119"/>
    <w:rsid w:val="00B4780E"/>
    <w:rsid w:val="00B47895"/>
    <w:rsid w:val="00B50DD1"/>
    <w:rsid w:val="00B51792"/>
    <w:rsid w:val="00B54463"/>
    <w:rsid w:val="00B556CA"/>
    <w:rsid w:val="00B557CE"/>
    <w:rsid w:val="00B56AA6"/>
    <w:rsid w:val="00B61629"/>
    <w:rsid w:val="00B61AF7"/>
    <w:rsid w:val="00B63F72"/>
    <w:rsid w:val="00B64931"/>
    <w:rsid w:val="00B654E2"/>
    <w:rsid w:val="00B6697B"/>
    <w:rsid w:val="00B67E00"/>
    <w:rsid w:val="00B73497"/>
    <w:rsid w:val="00B76236"/>
    <w:rsid w:val="00B7647F"/>
    <w:rsid w:val="00B76481"/>
    <w:rsid w:val="00B8014B"/>
    <w:rsid w:val="00B826C9"/>
    <w:rsid w:val="00B8277D"/>
    <w:rsid w:val="00B830EC"/>
    <w:rsid w:val="00B832E6"/>
    <w:rsid w:val="00B839C5"/>
    <w:rsid w:val="00B84AAB"/>
    <w:rsid w:val="00B84E60"/>
    <w:rsid w:val="00B84F79"/>
    <w:rsid w:val="00B85073"/>
    <w:rsid w:val="00B85BED"/>
    <w:rsid w:val="00B85F67"/>
    <w:rsid w:val="00B860D5"/>
    <w:rsid w:val="00B86DD5"/>
    <w:rsid w:val="00B90013"/>
    <w:rsid w:val="00B900A1"/>
    <w:rsid w:val="00B90176"/>
    <w:rsid w:val="00B90276"/>
    <w:rsid w:val="00B9057A"/>
    <w:rsid w:val="00B905BE"/>
    <w:rsid w:val="00B92BBB"/>
    <w:rsid w:val="00B92F1A"/>
    <w:rsid w:val="00B95AD4"/>
    <w:rsid w:val="00BA013E"/>
    <w:rsid w:val="00BA05B3"/>
    <w:rsid w:val="00BA4F95"/>
    <w:rsid w:val="00BA5715"/>
    <w:rsid w:val="00BA5D40"/>
    <w:rsid w:val="00BB084C"/>
    <w:rsid w:val="00BB0F64"/>
    <w:rsid w:val="00BC00F0"/>
    <w:rsid w:val="00BC05A9"/>
    <w:rsid w:val="00BC2821"/>
    <w:rsid w:val="00BC2BA7"/>
    <w:rsid w:val="00BC34C9"/>
    <w:rsid w:val="00BC385F"/>
    <w:rsid w:val="00BC5075"/>
    <w:rsid w:val="00BC78AA"/>
    <w:rsid w:val="00BD0885"/>
    <w:rsid w:val="00BD1958"/>
    <w:rsid w:val="00BD2308"/>
    <w:rsid w:val="00BD34DA"/>
    <w:rsid w:val="00BD44B9"/>
    <w:rsid w:val="00BD7E19"/>
    <w:rsid w:val="00BE09FC"/>
    <w:rsid w:val="00BE1B9F"/>
    <w:rsid w:val="00BE6A04"/>
    <w:rsid w:val="00BE6C5C"/>
    <w:rsid w:val="00BE74BD"/>
    <w:rsid w:val="00BF17DF"/>
    <w:rsid w:val="00BF1A3B"/>
    <w:rsid w:val="00BF2F4A"/>
    <w:rsid w:val="00BF433A"/>
    <w:rsid w:val="00BF4950"/>
    <w:rsid w:val="00BF7804"/>
    <w:rsid w:val="00C01630"/>
    <w:rsid w:val="00C05D13"/>
    <w:rsid w:val="00C06C3A"/>
    <w:rsid w:val="00C0766A"/>
    <w:rsid w:val="00C07B33"/>
    <w:rsid w:val="00C10E22"/>
    <w:rsid w:val="00C12A81"/>
    <w:rsid w:val="00C12CBD"/>
    <w:rsid w:val="00C1508A"/>
    <w:rsid w:val="00C168A0"/>
    <w:rsid w:val="00C2010C"/>
    <w:rsid w:val="00C20A77"/>
    <w:rsid w:val="00C22076"/>
    <w:rsid w:val="00C2222B"/>
    <w:rsid w:val="00C25756"/>
    <w:rsid w:val="00C263A9"/>
    <w:rsid w:val="00C271A0"/>
    <w:rsid w:val="00C27F88"/>
    <w:rsid w:val="00C3047C"/>
    <w:rsid w:val="00C31025"/>
    <w:rsid w:val="00C31655"/>
    <w:rsid w:val="00C320D9"/>
    <w:rsid w:val="00C32B15"/>
    <w:rsid w:val="00C3367F"/>
    <w:rsid w:val="00C3386B"/>
    <w:rsid w:val="00C36B07"/>
    <w:rsid w:val="00C36C87"/>
    <w:rsid w:val="00C37DF4"/>
    <w:rsid w:val="00C41737"/>
    <w:rsid w:val="00C42064"/>
    <w:rsid w:val="00C428D8"/>
    <w:rsid w:val="00C42A4B"/>
    <w:rsid w:val="00C43A75"/>
    <w:rsid w:val="00C4457F"/>
    <w:rsid w:val="00C452E7"/>
    <w:rsid w:val="00C472BF"/>
    <w:rsid w:val="00C50677"/>
    <w:rsid w:val="00C507BD"/>
    <w:rsid w:val="00C50AAB"/>
    <w:rsid w:val="00C51B4D"/>
    <w:rsid w:val="00C52820"/>
    <w:rsid w:val="00C52EF9"/>
    <w:rsid w:val="00C53158"/>
    <w:rsid w:val="00C536BA"/>
    <w:rsid w:val="00C536FC"/>
    <w:rsid w:val="00C53F20"/>
    <w:rsid w:val="00C543A8"/>
    <w:rsid w:val="00C553C2"/>
    <w:rsid w:val="00C5609E"/>
    <w:rsid w:val="00C56FFF"/>
    <w:rsid w:val="00C57315"/>
    <w:rsid w:val="00C57515"/>
    <w:rsid w:val="00C60E19"/>
    <w:rsid w:val="00C617F6"/>
    <w:rsid w:val="00C61FFE"/>
    <w:rsid w:val="00C629F8"/>
    <w:rsid w:val="00C62A31"/>
    <w:rsid w:val="00C62CE8"/>
    <w:rsid w:val="00C63F57"/>
    <w:rsid w:val="00C64512"/>
    <w:rsid w:val="00C66625"/>
    <w:rsid w:val="00C6665F"/>
    <w:rsid w:val="00C66C15"/>
    <w:rsid w:val="00C703E1"/>
    <w:rsid w:val="00C70733"/>
    <w:rsid w:val="00C71333"/>
    <w:rsid w:val="00C7135D"/>
    <w:rsid w:val="00C73FDD"/>
    <w:rsid w:val="00C75D4A"/>
    <w:rsid w:val="00C76F80"/>
    <w:rsid w:val="00C779E5"/>
    <w:rsid w:val="00C8080B"/>
    <w:rsid w:val="00C8265D"/>
    <w:rsid w:val="00C83229"/>
    <w:rsid w:val="00C8559B"/>
    <w:rsid w:val="00C858E5"/>
    <w:rsid w:val="00C85C06"/>
    <w:rsid w:val="00C87379"/>
    <w:rsid w:val="00C875D7"/>
    <w:rsid w:val="00C90096"/>
    <w:rsid w:val="00C902E2"/>
    <w:rsid w:val="00C915D8"/>
    <w:rsid w:val="00C9351B"/>
    <w:rsid w:val="00C937C6"/>
    <w:rsid w:val="00C96F0F"/>
    <w:rsid w:val="00C97CB9"/>
    <w:rsid w:val="00CA0827"/>
    <w:rsid w:val="00CA153A"/>
    <w:rsid w:val="00CA1715"/>
    <w:rsid w:val="00CA2475"/>
    <w:rsid w:val="00CA5064"/>
    <w:rsid w:val="00CA6DFA"/>
    <w:rsid w:val="00CA75DB"/>
    <w:rsid w:val="00CA7E66"/>
    <w:rsid w:val="00CB07D6"/>
    <w:rsid w:val="00CB174F"/>
    <w:rsid w:val="00CB3F69"/>
    <w:rsid w:val="00CB40C5"/>
    <w:rsid w:val="00CB61DC"/>
    <w:rsid w:val="00CB68A7"/>
    <w:rsid w:val="00CB73CC"/>
    <w:rsid w:val="00CB74D7"/>
    <w:rsid w:val="00CB7565"/>
    <w:rsid w:val="00CC0C5E"/>
    <w:rsid w:val="00CC37D3"/>
    <w:rsid w:val="00CC38F4"/>
    <w:rsid w:val="00CC4297"/>
    <w:rsid w:val="00CC5923"/>
    <w:rsid w:val="00CC6571"/>
    <w:rsid w:val="00CC7DCE"/>
    <w:rsid w:val="00CD11D7"/>
    <w:rsid w:val="00CD171F"/>
    <w:rsid w:val="00CD3CF7"/>
    <w:rsid w:val="00CD401B"/>
    <w:rsid w:val="00CD58C4"/>
    <w:rsid w:val="00CD7AA7"/>
    <w:rsid w:val="00CE032D"/>
    <w:rsid w:val="00CE05CE"/>
    <w:rsid w:val="00CE0766"/>
    <w:rsid w:val="00CE0968"/>
    <w:rsid w:val="00CE17ED"/>
    <w:rsid w:val="00CE199E"/>
    <w:rsid w:val="00CE278D"/>
    <w:rsid w:val="00CE31F2"/>
    <w:rsid w:val="00CE3806"/>
    <w:rsid w:val="00CE3EE9"/>
    <w:rsid w:val="00CE6992"/>
    <w:rsid w:val="00CE6AF5"/>
    <w:rsid w:val="00CF07CD"/>
    <w:rsid w:val="00CF18A8"/>
    <w:rsid w:val="00CF1CE6"/>
    <w:rsid w:val="00CF39E9"/>
    <w:rsid w:val="00CF4713"/>
    <w:rsid w:val="00CF6404"/>
    <w:rsid w:val="00D013BA"/>
    <w:rsid w:val="00D016D7"/>
    <w:rsid w:val="00D02895"/>
    <w:rsid w:val="00D02F5C"/>
    <w:rsid w:val="00D04662"/>
    <w:rsid w:val="00D055D3"/>
    <w:rsid w:val="00D06954"/>
    <w:rsid w:val="00D10805"/>
    <w:rsid w:val="00D11144"/>
    <w:rsid w:val="00D1159E"/>
    <w:rsid w:val="00D13996"/>
    <w:rsid w:val="00D13C34"/>
    <w:rsid w:val="00D15A6D"/>
    <w:rsid w:val="00D16929"/>
    <w:rsid w:val="00D1735C"/>
    <w:rsid w:val="00D22B59"/>
    <w:rsid w:val="00D23F79"/>
    <w:rsid w:val="00D24DA9"/>
    <w:rsid w:val="00D24FA6"/>
    <w:rsid w:val="00D25EBA"/>
    <w:rsid w:val="00D263CD"/>
    <w:rsid w:val="00D26E38"/>
    <w:rsid w:val="00D27D06"/>
    <w:rsid w:val="00D322A0"/>
    <w:rsid w:val="00D33B9C"/>
    <w:rsid w:val="00D3455B"/>
    <w:rsid w:val="00D34A72"/>
    <w:rsid w:val="00D34B0E"/>
    <w:rsid w:val="00D35894"/>
    <w:rsid w:val="00D35F27"/>
    <w:rsid w:val="00D36019"/>
    <w:rsid w:val="00D371D1"/>
    <w:rsid w:val="00D40F19"/>
    <w:rsid w:val="00D41527"/>
    <w:rsid w:val="00D4161B"/>
    <w:rsid w:val="00D41888"/>
    <w:rsid w:val="00D4217B"/>
    <w:rsid w:val="00D42941"/>
    <w:rsid w:val="00D43067"/>
    <w:rsid w:val="00D431EC"/>
    <w:rsid w:val="00D43C2A"/>
    <w:rsid w:val="00D446E6"/>
    <w:rsid w:val="00D464F9"/>
    <w:rsid w:val="00D46C77"/>
    <w:rsid w:val="00D529DD"/>
    <w:rsid w:val="00D52B86"/>
    <w:rsid w:val="00D52F85"/>
    <w:rsid w:val="00D53BBC"/>
    <w:rsid w:val="00D54E71"/>
    <w:rsid w:val="00D56CC6"/>
    <w:rsid w:val="00D56D40"/>
    <w:rsid w:val="00D60FB7"/>
    <w:rsid w:val="00D6454D"/>
    <w:rsid w:val="00D64B9D"/>
    <w:rsid w:val="00D671D5"/>
    <w:rsid w:val="00D67CC1"/>
    <w:rsid w:val="00D700C9"/>
    <w:rsid w:val="00D71048"/>
    <w:rsid w:val="00D71573"/>
    <w:rsid w:val="00D71BA0"/>
    <w:rsid w:val="00D71C03"/>
    <w:rsid w:val="00D76EDF"/>
    <w:rsid w:val="00D77872"/>
    <w:rsid w:val="00D81A50"/>
    <w:rsid w:val="00D82179"/>
    <w:rsid w:val="00D83FA5"/>
    <w:rsid w:val="00D842A8"/>
    <w:rsid w:val="00D848F5"/>
    <w:rsid w:val="00D85B6B"/>
    <w:rsid w:val="00D86387"/>
    <w:rsid w:val="00D86F2C"/>
    <w:rsid w:val="00D87643"/>
    <w:rsid w:val="00D87894"/>
    <w:rsid w:val="00D90BE7"/>
    <w:rsid w:val="00D91569"/>
    <w:rsid w:val="00D939C2"/>
    <w:rsid w:val="00DA3DD3"/>
    <w:rsid w:val="00DA3EB2"/>
    <w:rsid w:val="00DA4EC6"/>
    <w:rsid w:val="00DA5017"/>
    <w:rsid w:val="00DA6CED"/>
    <w:rsid w:val="00DA7BA1"/>
    <w:rsid w:val="00DB06BF"/>
    <w:rsid w:val="00DB0CBB"/>
    <w:rsid w:val="00DB14EF"/>
    <w:rsid w:val="00DB2769"/>
    <w:rsid w:val="00DB2D0D"/>
    <w:rsid w:val="00DB2F3F"/>
    <w:rsid w:val="00DB2F8A"/>
    <w:rsid w:val="00DB3E1D"/>
    <w:rsid w:val="00DB510B"/>
    <w:rsid w:val="00DB6550"/>
    <w:rsid w:val="00DB7334"/>
    <w:rsid w:val="00DC01BC"/>
    <w:rsid w:val="00DC076C"/>
    <w:rsid w:val="00DC1FEF"/>
    <w:rsid w:val="00DC3FA8"/>
    <w:rsid w:val="00DC44E5"/>
    <w:rsid w:val="00DC5238"/>
    <w:rsid w:val="00DC5E03"/>
    <w:rsid w:val="00DD19B3"/>
    <w:rsid w:val="00DD1A2F"/>
    <w:rsid w:val="00DD1D27"/>
    <w:rsid w:val="00DD20BD"/>
    <w:rsid w:val="00DD304A"/>
    <w:rsid w:val="00DD3CE7"/>
    <w:rsid w:val="00DD5CC7"/>
    <w:rsid w:val="00DD5F16"/>
    <w:rsid w:val="00DD6B08"/>
    <w:rsid w:val="00DD7C69"/>
    <w:rsid w:val="00DE00A0"/>
    <w:rsid w:val="00DE00E4"/>
    <w:rsid w:val="00DE0DFA"/>
    <w:rsid w:val="00DE1116"/>
    <w:rsid w:val="00DE1362"/>
    <w:rsid w:val="00DE2A46"/>
    <w:rsid w:val="00DE2B30"/>
    <w:rsid w:val="00DE3AF3"/>
    <w:rsid w:val="00DE4DE7"/>
    <w:rsid w:val="00DE6352"/>
    <w:rsid w:val="00DE6FCE"/>
    <w:rsid w:val="00DE7CAC"/>
    <w:rsid w:val="00DF051E"/>
    <w:rsid w:val="00DF1433"/>
    <w:rsid w:val="00DF2FB8"/>
    <w:rsid w:val="00DF3B7E"/>
    <w:rsid w:val="00DF6156"/>
    <w:rsid w:val="00DF694F"/>
    <w:rsid w:val="00E000CC"/>
    <w:rsid w:val="00E0054F"/>
    <w:rsid w:val="00E00A19"/>
    <w:rsid w:val="00E03E32"/>
    <w:rsid w:val="00E03F45"/>
    <w:rsid w:val="00E04489"/>
    <w:rsid w:val="00E0458A"/>
    <w:rsid w:val="00E06435"/>
    <w:rsid w:val="00E1033E"/>
    <w:rsid w:val="00E107A5"/>
    <w:rsid w:val="00E13F8D"/>
    <w:rsid w:val="00E14632"/>
    <w:rsid w:val="00E14C7C"/>
    <w:rsid w:val="00E16103"/>
    <w:rsid w:val="00E17B4D"/>
    <w:rsid w:val="00E204A8"/>
    <w:rsid w:val="00E22061"/>
    <w:rsid w:val="00E2251B"/>
    <w:rsid w:val="00E243F8"/>
    <w:rsid w:val="00E24AFC"/>
    <w:rsid w:val="00E24E5E"/>
    <w:rsid w:val="00E2725A"/>
    <w:rsid w:val="00E300F9"/>
    <w:rsid w:val="00E32795"/>
    <w:rsid w:val="00E3301E"/>
    <w:rsid w:val="00E336F0"/>
    <w:rsid w:val="00E33A21"/>
    <w:rsid w:val="00E34058"/>
    <w:rsid w:val="00E3527B"/>
    <w:rsid w:val="00E3551B"/>
    <w:rsid w:val="00E35AAC"/>
    <w:rsid w:val="00E40F10"/>
    <w:rsid w:val="00E4117D"/>
    <w:rsid w:val="00E41825"/>
    <w:rsid w:val="00E47991"/>
    <w:rsid w:val="00E5019C"/>
    <w:rsid w:val="00E50543"/>
    <w:rsid w:val="00E552B4"/>
    <w:rsid w:val="00E56358"/>
    <w:rsid w:val="00E56693"/>
    <w:rsid w:val="00E57675"/>
    <w:rsid w:val="00E60BD2"/>
    <w:rsid w:val="00E60DA2"/>
    <w:rsid w:val="00E619B8"/>
    <w:rsid w:val="00E629E7"/>
    <w:rsid w:val="00E62E2C"/>
    <w:rsid w:val="00E64A26"/>
    <w:rsid w:val="00E64C21"/>
    <w:rsid w:val="00E66751"/>
    <w:rsid w:val="00E66D0B"/>
    <w:rsid w:val="00E66E56"/>
    <w:rsid w:val="00E67948"/>
    <w:rsid w:val="00E67B92"/>
    <w:rsid w:val="00E70055"/>
    <w:rsid w:val="00E70D4E"/>
    <w:rsid w:val="00E7202A"/>
    <w:rsid w:val="00E728CB"/>
    <w:rsid w:val="00E72BF7"/>
    <w:rsid w:val="00E733DE"/>
    <w:rsid w:val="00E74312"/>
    <w:rsid w:val="00E743D2"/>
    <w:rsid w:val="00E74E39"/>
    <w:rsid w:val="00E74E83"/>
    <w:rsid w:val="00E766F6"/>
    <w:rsid w:val="00E76F83"/>
    <w:rsid w:val="00E77932"/>
    <w:rsid w:val="00E77C35"/>
    <w:rsid w:val="00E80346"/>
    <w:rsid w:val="00E8254A"/>
    <w:rsid w:val="00E8484D"/>
    <w:rsid w:val="00E84E39"/>
    <w:rsid w:val="00E85F09"/>
    <w:rsid w:val="00E90C35"/>
    <w:rsid w:val="00E91DDE"/>
    <w:rsid w:val="00E92781"/>
    <w:rsid w:val="00E936C5"/>
    <w:rsid w:val="00E9378B"/>
    <w:rsid w:val="00E94316"/>
    <w:rsid w:val="00E961D4"/>
    <w:rsid w:val="00E96AB5"/>
    <w:rsid w:val="00E97C29"/>
    <w:rsid w:val="00EA0810"/>
    <w:rsid w:val="00EA0E26"/>
    <w:rsid w:val="00EA1534"/>
    <w:rsid w:val="00EA17A0"/>
    <w:rsid w:val="00EA18D5"/>
    <w:rsid w:val="00EA2414"/>
    <w:rsid w:val="00EA4D38"/>
    <w:rsid w:val="00EA5B53"/>
    <w:rsid w:val="00EA627C"/>
    <w:rsid w:val="00EA6D0B"/>
    <w:rsid w:val="00EA7129"/>
    <w:rsid w:val="00EB0F6B"/>
    <w:rsid w:val="00EB11BE"/>
    <w:rsid w:val="00EB1DB4"/>
    <w:rsid w:val="00EB22C6"/>
    <w:rsid w:val="00EB31A3"/>
    <w:rsid w:val="00EC0B30"/>
    <w:rsid w:val="00EC14E9"/>
    <w:rsid w:val="00EC6881"/>
    <w:rsid w:val="00ED2640"/>
    <w:rsid w:val="00ED4E01"/>
    <w:rsid w:val="00EE233D"/>
    <w:rsid w:val="00EE2928"/>
    <w:rsid w:val="00EE3072"/>
    <w:rsid w:val="00EE3D97"/>
    <w:rsid w:val="00EE66E7"/>
    <w:rsid w:val="00EE6CAC"/>
    <w:rsid w:val="00EE728B"/>
    <w:rsid w:val="00EE7431"/>
    <w:rsid w:val="00EF0008"/>
    <w:rsid w:val="00EF00EF"/>
    <w:rsid w:val="00EF089E"/>
    <w:rsid w:val="00EF0C43"/>
    <w:rsid w:val="00EF4452"/>
    <w:rsid w:val="00EF57F2"/>
    <w:rsid w:val="00F00DC8"/>
    <w:rsid w:val="00F00E46"/>
    <w:rsid w:val="00F02A0F"/>
    <w:rsid w:val="00F03106"/>
    <w:rsid w:val="00F0327B"/>
    <w:rsid w:val="00F03AD4"/>
    <w:rsid w:val="00F04E5B"/>
    <w:rsid w:val="00F06BE9"/>
    <w:rsid w:val="00F10170"/>
    <w:rsid w:val="00F10785"/>
    <w:rsid w:val="00F1090B"/>
    <w:rsid w:val="00F11A71"/>
    <w:rsid w:val="00F12772"/>
    <w:rsid w:val="00F150B4"/>
    <w:rsid w:val="00F15B0B"/>
    <w:rsid w:val="00F15E9A"/>
    <w:rsid w:val="00F16BB7"/>
    <w:rsid w:val="00F17436"/>
    <w:rsid w:val="00F17E60"/>
    <w:rsid w:val="00F210D4"/>
    <w:rsid w:val="00F21B8F"/>
    <w:rsid w:val="00F236FD"/>
    <w:rsid w:val="00F23B95"/>
    <w:rsid w:val="00F23DE5"/>
    <w:rsid w:val="00F243DD"/>
    <w:rsid w:val="00F25254"/>
    <w:rsid w:val="00F274F9"/>
    <w:rsid w:val="00F300C6"/>
    <w:rsid w:val="00F30DDD"/>
    <w:rsid w:val="00F34A96"/>
    <w:rsid w:val="00F354D3"/>
    <w:rsid w:val="00F40CD8"/>
    <w:rsid w:val="00F42F0F"/>
    <w:rsid w:val="00F446AE"/>
    <w:rsid w:val="00F44E3E"/>
    <w:rsid w:val="00F44F2E"/>
    <w:rsid w:val="00F45CBB"/>
    <w:rsid w:val="00F46D97"/>
    <w:rsid w:val="00F46E60"/>
    <w:rsid w:val="00F4743A"/>
    <w:rsid w:val="00F5055F"/>
    <w:rsid w:val="00F507A9"/>
    <w:rsid w:val="00F509D0"/>
    <w:rsid w:val="00F51B8E"/>
    <w:rsid w:val="00F537D4"/>
    <w:rsid w:val="00F553AF"/>
    <w:rsid w:val="00F5659A"/>
    <w:rsid w:val="00F56C6C"/>
    <w:rsid w:val="00F57195"/>
    <w:rsid w:val="00F57462"/>
    <w:rsid w:val="00F57685"/>
    <w:rsid w:val="00F60AD0"/>
    <w:rsid w:val="00F60DED"/>
    <w:rsid w:val="00F6102D"/>
    <w:rsid w:val="00F61842"/>
    <w:rsid w:val="00F63361"/>
    <w:rsid w:val="00F640B0"/>
    <w:rsid w:val="00F64636"/>
    <w:rsid w:val="00F66EFD"/>
    <w:rsid w:val="00F6707E"/>
    <w:rsid w:val="00F6708F"/>
    <w:rsid w:val="00F67CA2"/>
    <w:rsid w:val="00F67EB8"/>
    <w:rsid w:val="00F70F08"/>
    <w:rsid w:val="00F70FD9"/>
    <w:rsid w:val="00F713F9"/>
    <w:rsid w:val="00F7219D"/>
    <w:rsid w:val="00F7257F"/>
    <w:rsid w:val="00F72999"/>
    <w:rsid w:val="00F73559"/>
    <w:rsid w:val="00F7378D"/>
    <w:rsid w:val="00F74D25"/>
    <w:rsid w:val="00F74F58"/>
    <w:rsid w:val="00F74FFA"/>
    <w:rsid w:val="00F75F65"/>
    <w:rsid w:val="00F76081"/>
    <w:rsid w:val="00F76E92"/>
    <w:rsid w:val="00F775C8"/>
    <w:rsid w:val="00F778F2"/>
    <w:rsid w:val="00F77EA1"/>
    <w:rsid w:val="00F81DB9"/>
    <w:rsid w:val="00F82C47"/>
    <w:rsid w:val="00F82D3E"/>
    <w:rsid w:val="00F83573"/>
    <w:rsid w:val="00F836B7"/>
    <w:rsid w:val="00F84B8F"/>
    <w:rsid w:val="00F862B9"/>
    <w:rsid w:val="00F86C94"/>
    <w:rsid w:val="00F86DD8"/>
    <w:rsid w:val="00F87058"/>
    <w:rsid w:val="00F87087"/>
    <w:rsid w:val="00F87343"/>
    <w:rsid w:val="00F87DE5"/>
    <w:rsid w:val="00F907A7"/>
    <w:rsid w:val="00F91BA7"/>
    <w:rsid w:val="00F93A20"/>
    <w:rsid w:val="00F93A66"/>
    <w:rsid w:val="00F9460F"/>
    <w:rsid w:val="00F94A15"/>
    <w:rsid w:val="00F94A57"/>
    <w:rsid w:val="00F94FFA"/>
    <w:rsid w:val="00F96192"/>
    <w:rsid w:val="00F9620D"/>
    <w:rsid w:val="00F96255"/>
    <w:rsid w:val="00FA09B0"/>
    <w:rsid w:val="00FA1B05"/>
    <w:rsid w:val="00FA494A"/>
    <w:rsid w:val="00FA507F"/>
    <w:rsid w:val="00FA6144"/>
    <w:rsid w:val="00FA72A5"/>
    <w:rsid w:val="00FA7DEB"/>
    <w:rsid w:val="00FB22CB"/>
    <w:rsid w:val="00FB3E9D"/>
    <w:rsid w:val="00FB3EA9"/>
    <w:rsid w:val="00FB4B7A"/>
    <w:rsid w:val="00FB5DC5"/>
    <w:rsid w:val="00FB5FC1"/>
    <w:rsid w:val="00FB6D41"/>
    <w:rsid w:val="00FB74D6"/>
    <w:rsid w:val="00FB7ABE"/>
    <w:rsid w:val="00FC092B"/>
    <w:rsid w:val="00FC0CE2"/>
    <w:rsid w:val="00FC12EB"/>
    <w:rsid w:val="00FC2085"/>
    <w:rsid w:val="00FC3BC4"/>
    <w:rsid w:val="00FC495A"/>
    <w:rsid w:val="00FC4AB3"/>
    <w:rsid w:val="00FC557E"/>
    <w:rsid w:val="00FC62ED"/>
    <w:rsid w:val="00FC774E"/>
    <w:rsid w:val="00FC7889"/>
    <w:rsid w:val="00FC7A87"/>
    <w:rsid w:val="00FD1140"/>
    <w:rsid w:val="00FD241E"/>
    <w:rsid w:val="00FD45B4"/>
    <w:rsid w:val="00FD47AD"/>
    <w:rsid w:val="00FD56AC"/>
    <w:rsid w:val="00FD5DCF"/>
    <w:rsid w:val="00FD690F"/>
    <w:rsid w:val="00FD7486"/>
    <w:rsid w:val="00FE02C7"/>
    <w:rsid w:val="00FE2BC6"/>
    <w:rsid w:val="00FE3322"/>
    <w:rsid w:val="00FE34D3"/>
    <w:rsid w:val="00FE4B5E"/>
    <w:rsid w:val="00FE4C19"/>
    <w:rsid w:val="00FE57B1"/>
    <w:rsid w:val="00FE5839"/>
    <w:rsid w:val="00FE6050"/>
    <w:rsid w:val="00FE6204"/>
    <w:rsid w:val="00FE63D5"/>
    <w:rsid w:val="00FE6D6C"/>
    <w:rsid w:val="00FE7392"/>
    <w:rsid w:val="00FF042E"/>
    <w:rsid w:val="00FF1D6B"/>
    <w:rsid w:val="00FF25DF"/>
    <w:rsid w:val="00FF30D2"/>
    <w:rsid w:val="00FF42E3"/>
    <w:rsid w:val="00FF468A"/>
    <w:rsid w:val="00FF4C1F"/>
    <w:rsid w:val="00FF4C77"/>
    <w:rsid w:val="00FF5FCA"/>
    <w:rsid w:val="00FF6421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9E779A"/>
  <w15:docId w15:val="{144EE30B-CC6A-4A1F-B8D3-A1C5984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A71329"/>
    <w:pPr>
      <w:spacing w:line="360" w:lineRule="auto"/>
      <w:jc w:val="both"/>
    </w:pPr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E133D"/>
    <w:pPr>
      <w:numPr>
        <w:numId w:val="1"/>
      </w:numPr>
      <w:spacing w:before="240" w:after="0" w:line="240" w:lineRule="auto"/>
      <w:ind w:left="431" w:hanging="431"/>
      <w:contextualSpacing/>
      <w:outlineLvl w:val="0"/>
    </w:pPr>
    <w:rPr>
      <w:rFonts w:ascii="Century Gothic" w:eastAsiaTheme="majorEastAsia" w:hAnsi="Century Gothic" w:cstheme="majorBidi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A70AB"/>
    <w:pPr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E6AF5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CE6AF5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CE6AF5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CE6AF5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CE6AF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CE6AF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CE6AF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rsid w:val="008C784B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rsid w:val="008C784B"/>
    <w:pPr>
      <w:tabs>
        <w:tab w:val="center" w:pos="4819"/>
        <w:tab w:val="right" w:pos="9638"/>
      </w:tabs>
    </w:pPr>
  </w:style>
  <w:style w:type="paragraph" w:styleId="Asiakirjanrakenneruutu">
    <w:name w:val="Document Map"/>
    <w:basedOn w:val="Normaali"/>
    <w:semiHidden/>
    <w:rsid w:val="008C784B"/>
    <w:pPr>
      <w:shd w:val="clear" w:color="auto" w:fill="000080"/>
    </w:pPr>
    <w:rPr>
      <w:rFonts w:ascii="Tahoma" w:hAnsi="Tahoma" w:cs="Tahoma"/>
    </w:rPr>
  </w:style>
  <w:style w:type="paragraph" w:styleId="Seliteteksti">
    <w:name w:val="Balloon Text"/>
    <w:basedOn w:val="Normaali"/>
    <w:semiHidden/>
    <w:rsid w:val="00A8637E"/>
    <w:rPr>
      <w:rFonts w:ascii="Tahoma" w:hAnsi="Tahoma" w:cs="Tahoma"/>
      <w:sz w:val="16"/>
      <w:szCs w:val="16"/>
    </w:rPr>
  </w:style>
  <w:style w:type="paragraph" w:customStyle="1" w:styleId="Tiivistelmabstract">
    <w:name w:val="Tiivistelmä_abstract"/>
    <w:rsid w:val="00D4217B"/>
    <w:rPr>
      <w:rFonts w:ascii="Arial" w:hAnsi="Arial" w:cs="Arial"/>
      <w:sz w:val="24"/>
      <w:szCs w:val="24"/>
    </w:rPr>
  </w:style>
  <w:style w:type="paragraph" w:customStyle="1" w:styleId="opinnytenimi">
    <w:name w:val="opinnäyte_nimi"/>
    <w:rsid w:val="00D4217B"/>
    <w:pPr>
      <w:jc w:val="center"/>
    </w:pPr>
    <w:rPr>
      <w:rFonts w:ascii="Arial" w:hAnsi="Arial"/>
      <w:b/>
      <w:bCs/>
      <w:sz w:val="32"/>
    </w:rPr>
  </w:style>
  <w:style w:type="paragraph" w:customStyle="1" w:styleId="Opinnytealaotsikko">
    <w:name w:val="Opinnäyte_alaotsikko"/>
    <w:rsid w:val="00D4217B"/>
    <w:pPr>
      <w:jc w:val="center"/>
    </w:pPr>
    <w:rPr>
      <w:rFonts w:ascii="Arial" w:hAnsi="Arial"/>
      <w:b/>
      <w:bCs/>
      <w:sz w:val="28"/>
    </w:rPr>
  </w:style>
  <w:style w:type="paragraph" w:customStyle="1" w:styleId="Tekijntiedot">
    <w:name w:val="Tekijän_tiedot"/>
    <w:rsid w:val="00D4217B"/>
    <w:pPr>
      <w:jc w:val="center"/>
    </w:pPr>
    <w:rPr>
      <w:rFonts w:ascii="Arial" w:hAnsi="Arial"/>
      <w:b/>
      <w:bCs/>
      <w:sz w:val="24"/>
    </w:rPr>
  </w:style>
  <w:style w:type="paragraph" w:styleId="Sisennettyleipteksti">
    <w:name w:val="Body Text Indent"/>
    <w:basedOn w:val="Normaali"/>
    <w:link w:val="SisennettyleiptekstiChar"/>
    <w:rsid w:val="00DB2D0D"/>
    <w:pPr>
      <w:spacing w:before="240" w:after="240"/>
    </w:pPr>
    <w:rPr>
      <w:szCs w:val="24"/>
    </w:rPr>
  </w:style>
  <w:style w:type="paragraph" w:styleId="Sisluet3">
    <w:name w:val="toc 3"/>
    <w:basedOn w:val="Normaali"/>
    <w:next w:val="Normaali"/>
    <w:autoRedefine/>
    <w:uiPriority w:val="39"/>
    <w:rsid w:val="00144B77"/>
    <w:pPr>
      <w:tabs>
        <w:tab w:val="left" w:pos="1344"/>
        <w:tab w:val="right" w:leader="dot" w:pos="8335"/>
      </w:tabs>
      <w:ind w:left="709"/>
    </w:pPr>
    <w:rPr>
      <w:szCs w:val="24"/>
    </w:rPr>
  </w:style>
  <w:style w:type="character" w:styleId="Hyperlinkki">
    <w:name w:val="Hyperlink"/>
    <w:basedOn w:val="Kappaleenoletusfontti"/>
    <w:uiPriority w:val="99"/>
    <w:rsid w:val="00F7257F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rsid w:val="00144B77"/>
    <w:pPr>
      <w:tabs>
        <w:tab w:val="left" w:pos="709"/>
        <w:tab w:val="right" w:leader="dot" w:pos="8335"/>
      </w:tabs>
      <w:ind w:left="284"/>
    </w:pPr>
    <w:rPr>
      <w:szCs w:val="24"/>
    </w:rPr>
  </w:style>
  <w:style w:type="paragraph" w:styleId="Sisennettyleipteksti2">
    <w:name w:val="Body Text Indent 2"/>
    <w:basedOn w:val="Normaali"/>
    <w:rsid w:val="00F7257F"/>
    <w:pPr>
      <w:spacing w:after="120" w:line="480" w:lineRule="auto"/>
      <w:ind w:left="283"/>
    </w:pPr>
  </w:style>
  <w:style w:type="paragraph" w:customStyle="1" w:styleId="liitetiedosto">
    <w:name w:val="liitetiedosto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000000"/>
      <w:sz w:val="13"/>
      <w:szCs w:val="13"/>
    </w:rPr>
  </w:style>
  <w:style w:type="paragraph" w:customStyle="1" w:styleId="linkki">
    <w:name w:val="linkki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999999"/>
      <w:sz w:val="13"/>
      <w:szCs w:val="13"/>
    </w:rPr>
  </w:style>
  <w:style w:type="character" w:styleId="Voimakas">
    <w:name w:val="Strong"/>
    <w:uiPriority w:val="22"/>
    <w:qFormat/>
    <w:rsid w:val="00CE6AF5"/>
    <w:rPr>
      <w:b/>
      <w:bCs/>
    </w:rPr>
  </w:style>
  <w:style w:type="table" w:styleId="TaulukkoRuudukko">
    <w:name w:val="Table Grid"/>
    <w:basedOn w:val="Normaalitaulukko"/>
    <w:uiPriority w:val="59"/>
    <w:rsid w:val="00F7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yliSisennettyleiptekstiEnsimminenrivi23cm">
    <w:name w:val="Tyyli Sisennetty leipäteksti + Ensimmäinen rivi:  23 cm"/>
    <w:basedOn w:val="Sisennettyleipteksti"/>
    <w:rsid w:val="00380335"/>
    <w:pPr>
      <w:ind w:firstLine="1304"/>
    </w:pPr>
    <w:rPr>
      <w:szCs w:val="20"/>
    </w:rPr>
  </w:style>
  <w:style w:type="paragraph" w:styleId="Sisluet1">
    <w:name w:val="toc 1"/>
    <w:basedOn w:val="Normaali"/>
    <w:next w:val="Normaali"/>
    <w:autoRedefine/>
    <w:uiPriority w:val="39"/>
    <w:rsid w:val="00144B77"/>
    <w:pPr>
      <w:tabs>
        <w:tab w:val="left" w:pos="284"/>
        <w:tab w:val="right" w:leader="dot" w:pos="8335"/>
      </w:tabs>
    </w:pPr>
  </w:style>
  <w:style w:type="character" w:styleId="Sivunumero">
    <w:name w:val="page number"/>
    <w:basedOn w:val="Kappaleenoletusfontti"/>
    <w:rsid w:val="00911A79"/>
  </w:style>
  <w:style w:type="paragraph" w:styleId="HTML-esimuotoiltu">
    <w:name w:val="HTML Preformatted"/>
    <w:basedOn w:val="Normaali"/>
    <w:rsid w:val="00F5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lang w:val="en-US" w:eastAsia="ja-JP"/>
    </w:rPr>
  </w:style>
  <w:style w:type="paragraph" w:customStyle="1" w:styleId="Normaali12pt">
    <w:name w:val="Normaali + 12 pt"/>
    <w:basedOn w:val="Normaali"/>
    <w:link w:val="Normaali12ptChar"/>
    <w:rsid w:val="005D71C0"/>
    <w:rPr>
      <w:szCs w:val="24"/>
    </w:rPr>
  </w:style>
  <w:style w:type="character" w:customStyle="1" w:styleId="Normaali12ptChar">
    <w:name w:val="Normaali + 12 pt Char"/>
    <w:basedOn w:val="Kappaleenoletusfontti"/>
    <w:link w:val="Normaali12pt"/>
    <w:rsid w:val="005D71C0"/>
    <w:rPr>
      <w:sz w:val="24"/>
      <w:szCs w:val="24"/>
      <w:lang w:val="en-GB" w:eastAsia="fi-FI" w:bidi="ar-SA"/>
    </w:rPr>
  </w:style>
  <w:style w:type="character" w:styleId="AvattuHyperlinkki">
    <w:name w:val="FollowedHyperlink"/>
    <w:basedOn w:val="Kappaleenoletusfontti"/>
    <w:rsid w:val="00B106C8"/>
    <w:rPr>
      <w:color w:val="800080"/>
      <w:u w:val="single"/>
    </w:rPr>
  </w:style>
  <w:style w:type="character" w:customStyle="1" w:styleId="AlatunnisteChar">
    <w:name w:val="Alatunniste Char"/>
    <w:basedOn w:val="Kappaleenoletusfontti"/>
    <w:link w:val="Alatunniste"/>
    <w:uiPriority w:val="99"/>
    <w:rsid w:val="003668D5"/>
    <w:rPr>
      <w:lang w:val="en-GB"/>
    </w:rPr>
  </w:style>
  <w:style w:type="paragraph" w:styleId="Luettelokappale">
    <w:name w:val="List Paragraph"/>
    <w:basedOn w:val="Normaali"/>
    <w:uiPriority w:val="34"/>
    <w:qFormat/>
    <w:rsid w:val="00CE6AF5"/>
    <w:pPr>
      <w:ind w:left="720"/>
      <w:contextualSpacing/>
    </w:pPr>
  </w:style>
  <w:style w:type="character" w:customStyle="1" w:styleId="SisennettyleiptekstiChar">
    <w:name w:val="Sisennetty leipäteksti Char"/>
    <w:basedOn w:val="Kappaleenoletusfontti"/>
    <w:link w:val="Sisennettyleipteksti"/>
    <w:rsid w:val="00503DE7"/>
    <w:rPr>
      <w:sz w:val="24"/>
      <w:szCs w:val="24"/>
      <w:lang w:val="en-GB"/>
    </w:rPr>
  </w:style>
  <w:style w:type="character" w:customStyle="1" w:styleId="shorttext1">
    <w:name w:val="short_text1"/>
    <w:basedOn w:val="Kappaleenoletusfontti"/>
    <w:rsid w:val="00CC6571"/>
    <w:rPr>
      <w:sz w:val="24"/>
      <w:szCs w:val="24"/>
    </w:rPr>
  </w:style>
  <w:style w:type="character" w:styleId="Kommentinviite">
    <w:name w:val="annotation reference"/>
    <w:basedOn w:val="Kappaleenoletusfontti"/>
    <w:rsid w:val="002653C6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2653C6"/>
  </w:style>
  <w:style w:type="character" w:customStyle="1" w:styleId="KommentintekstiChar">
    <w:name w:val="Kommentin teksti Char"/>
    <w:basedOn w:val="Kappaleenoletusfontti"/>
    <w:link w:val="Kommentinteksti"/>
    <w:rsid w:val="002653C6"/>
    <w:rPr>
      <w:lang w:val="en-GB"/>
    </w:rPr>
  </w:style>
  <w:style w:type="paragraph" w:styleId="Kommentinotsikko">
    <w:name w:val="annotation subject"/>
    <w:basedOn w:val="Kommentinteksti"/>
    <w:next w:val="Kommentinteksti"/>
    <w:link w:val="KommentinotsikkoChar"/>
    <w:rsid w:val="002653C6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rsid w:val="002653C6"/>
    <w:rPr>
      <w:b/>
      <w:bCs/>
      <w:lang w:val="en-GB"/>
    </w:rPr>
  </w:style>
  <w:style w:type="paragraph" w:styleId="Kuvaotsikko">
    <w:name w:val="caption"/>
    <w:basedOn w:val="Normaali"/>
    <w:next w:val="Normaali"/>
    <w:link w:val="KuvaotsikkoChar"/>
    <w:uiPriority w:val="35"/>
    <w:unhideWhenUsed/>
    <w:qFormat/>
    <w:rsid w:val="00022B58"/>
    <w:rPr>
      <w:caps/>
      <w:spacing w:val="10"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A71329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A71329"/>
    <w:rPr>
      <w:rFonts w:asciiTheme="majorHAnsi" w:eastAsiaTheme="majorEastAsia" w:hAnsiTheme="majorHAnsi" w:cstheme="majorBidi"/>
      <w:spacing w:val="5"/>
      <w:sz w:val="52"/>
      <w:szCs w:val="52"/>
      <w:lang w:val="fi-FI"/>
    </w:rPr>
  </w:style>
  <w:style w:type="paragraph" w:styleId="Lhdeluettelo">
    <w:name w:val="Bibliography"/>
    <w:basedOn w:val="Normaali"/>
    <w:next w:val="Normaali"/>
    <w:uiPriority w:val="37"/>
    <w:unhideWhenUsed/>
    <w:rsid w:val="00085D36"/>
  </w:style>
  <w:style w:type="character" w:customStyle="1" w:styleId="YltunnisteChar">
    <w:name w:val="Ylätunniste Char"/>
    <w:basedOn w:val="Kappaleenoletusfontti"/>
    <w:link w:val="Yltunniste"/>
    <w:rsid w:val="009E3867"/>
    <w:rPr>
      <w:sz w:val="24"/>
      <w:lang w:val="en-GB"/>
    </w:rPr>
  </w:style>
  <w:style w:type="paragraph" w:styleId="Kuvaotsikkoluettelo">
    <w:name w:val="table of figures"/>
    <w:basedOn w:val="Normaali"/>
    <w:next w:val="Normaali"/>
    <w:uiPriority w:val="99"/>
    <w:rsid w:val="00AC18BD"/>
  </w:style>
  <w:style w:type="character" w:styleId="Paikkamerkkiteksti">
    <w:name w:val="Placeholder Text"/>
    <w:basedOn w:val="Kappaleenoletusfontti"/>
    <w:uiPriority w:val="99"/>
    <w:semiHidden/>
    <w:rsid w:val="00E96AB5"/>
    <w:rPr>
      <w:color w:val="808080"/>
    </w:rPr>
  </w:style>
  <w:style w:type="paragraph" w:styleId="Alaviitteenteksti">
    <w:name w:val="footnote text"/>
    <w:basedOn w:val="Normaali"/>
    <w:link w:val="AlaviitteentekstiChar1"/>
    <w:uiPriority w:val="99"/>
    <w:rsid w:val="0004230B"/>
    <w:pPr>
      <w:spacing w:line="240" w:lineRule="auto"/>
    </w:pPr>
    <w:rPr>
      <w:sz w:val="20"/>
    </w:rPr>
  </w:style>
  <w:style w:type="character" w:customStyle="1" w:styleId="AlaviitteentekstiChar1">
    <w:name w:val="Alaviitteen teksti Char1"/>
    <w:basedOn w:val="Kappaleenoletusfontti"/>
    <w:link w:val="Alaviitteenteksti"/>
    <w:rsid w:val="0004230B"/>
    <w:rPr>
      <w:rFonts w:ascii="Arial" w:hAnsi="Arial"/>
      <w:lang w:val="en-GB"/>
    </w:rPr>
  </w:style>
  <w:style w:type="character" w:styleId="Alaviitteenviite">
    <w:name w:val="footnote reference"/>
    <w:basedOn w:val="Kappaleenoletusfontti"/>
    <w:rsid w:val="0004230B"/>
    <w:rPr>
      <w:vertAlign w:val="superscript"/>
    </w:rPr>
  </w:style>
  <w:style w:type="character" w:styleId="Korostus">
    <w:name w:val="Emphasis"/>
    <w:uiPriority w:val="20"/>
    <w:qFormat/>
    <w:rsid w:val="00CE6A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E6A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CE6A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rsid w:val="00CE6AF5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fi-FI"/>
    </w:rPr>
  </w:style>
  <w:style w:type="character" w:customStyle="1" w:styleId="Otsikko1Char">
    <w:name w:val="Otsikko 1 Char"/>
    <w:basedOn w:val="Kappaleenoletusfontti"/>
    <w:link w:val="Otsikko1"/>
    <w:uiPriority w:val="9"/>
    <w:rsid w:val="008E133D"/>
    <w:rPr>
      <w:rFonts w:ascii="Century Gothic" w:eastAsiaTheme="majorEastAsia" w:hAnsi="Century Gothic" w:cstheme="majorBidi"/>
      <w:b/>
      <w:bCs/>
      <w:sz w:val="28"/>
      <w:szCs w:val="28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rsid w:val="006A70AB"/>
    <w:rPr>
      <w:rFonts w:asciiTheme="majorHAnsi" w:eastAsiaTheme="majorEastAsia" w:hAnsiTheme="majorHAnsi" w:cstheme="majorBidi"/>
      <w:b/>
      <w:bCs/>
      <w:sz w:val="26"/>
      <w:szCs w:val="26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rsid w:val="00CE6AF5"/>
    <w:rPr>
      <w:rFonts w:asciiTheme="majorHAnsi" w:eastAsiaTheme="majorEastAsia" w:hAnsiTheme="majorHAnsi" w:cstheme="majorBidi"/>
      <w:b/>
      <w:bCs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rsid w:val="00CE6AF5"/>
    <w:rPr>
      <w:rFonts w:asciiTheme="majorHAnsi" w:eastAsiaTheme="majorEastAsia" w:hAnsiTheme="majorHAnsi" w:cstheme="majorBidi"/>
      <w:b/>
      <w:bCs/>
      <w:i/>
      <w:iCs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rsid w:val="00CE6AF5"/>
    <w:rPr>
      <w:rFonts w:asciiTheme="majorHAnsi" w:eastAsiaTheme="majorEastAsia" w:hAnsiTheme="majorHAnsi" w:cstheme="majorBidi"/>
      <w:b/>
      <w:bCs/>
      <w:color w:val="7F7F7F" w:themeColor="text1" w:themeTint="80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rsid w:val="00CE6AF5"/>
    <w:rPr>
      <w:rFonts w:asciiTheme="majorHAnsi" w:eastAsiaTheme="majorEastAsia" w:hAnsiTheme="majorHAnsi" w:cstheme="majorBidi"/>
      <w:i/>
      <w:iCs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rsid w:val="00CE6AF5"/>
    <w:rPr>
      <w:rFonts w:asciiTheme="majorHAnsi" w:eastAsiaTheme="majorEastAsia" w:hAnsiTheme="majorHAnsi" w:cstheme="majorBidi"/>
      <w:sz w:val="20"/>
      <w:szCs w:val="20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rsid w:val="00CE6AF5"/>
    <w:rPr>
      <w:rFonts w:asciiTheme="majorHAnsi" w:eastAsiaTheme="majorEastAsia" w:hAnsiTheme="majorHAnsi" w:cstheme="majorBidi"/>
      <w:i/>
      <w:iCs/>
      <w:spacing w:val="5"/>
      <w:sz w:val="20"/>
      <w:szCs w:val="20"/>
      <w:lang w:val="fi-FI"/>
    </w:rPr>
  </w:style>
  <w:style w:type="paragraph" w:styleId="Eivli">
    <w:name w:val="No Spacing"/>
    <w:basedOn w:val="Normaali"/>
    <w:link w:val="EivliChar"/>
    <w:uiPriority w:val="1"/>
    <w:qFormat/>
    <w:rsid w:val="00CE6AF5"/>
    <w:pPr>
      <w:spacing w:after="0" w:line="240" w:lineRule="auto"/>
    </w:pPr>
  </w:style>
  <w:style w:type="character" w:customStyle="1" w:styleId="EivliChar">
    <w:name w:val="Ei väliä Char"/>
    <w:basedOn w:val="Kappaleenoletusfontti"/>
    <w:link w:val="Eivli"/>
    <w:uiPriority w:val="1"/>
    <w:rsid w:val="00022B58"/>
  </w:style>
  <w:style w:type="paragraph" w:styleId="Lainaus">
    <w:name w:val="Quote"/>
    <w:basedOn w:val="Normaali"/>
    <w:next w:val="Normaali"/>
    <w:link w:val="LainausChar"/>
    <w:uiPriority w:val="29"/>
    <w:qFormat/>
    <w:rsid w:val="00CE6AF5"/>
    <w:pPr>
      <w:spacing w:before="200" w:after="0"/>
      <w:ind w:left="360" w:right="360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CE6AF5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E6A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E6AF5"/>
    <w:rPr>
      <w:b/>
      <w:bCs/>
      <w:i/>
      <w:iCs/>
    </w:rPr>
  </w:style>
  <w:style w:type="character" w:styleId="Hienovarainenkorostus">
    <w:name w:val="Subtle Emphasis"/>
    <w:uiPriority w:val="19"/>
    <w:qFormat/>
    <w:rsid w:val="00CE6AF5"/>
    <w:rPr>
      <w:i/>
      <w:iCs/>
    </w:rPr>
  </w:style>
  <w:style w:type="character" w:styleId="Voimakaskorostus">
    <w:name w:val="Intense Emphasis"/>
    <w:uiPriority w:val="21"/>
    <w:qFormat/>
    <w:rsid w:val="00CE6AF5"/>
    <w:rPr>
      <w:b/>
      <w:bCs/>
    </w:rPr>
  </w:style>
  <w:style w:type="character" w:styleId="Hienovarainenviittaus">
    <w:name w:val="Subtle Reference"/>
    <w:uiPriority w:val="31"/>
    <w:qFormat/>
    <w:rsid w:val="00CE6AF5"/>
    <w:rPr>
      <w:smallCaps/>
    </w:rPr>
  </w:style>
  <w:style w:type="character" w:styleId="Erottuvaviittaus">
    <w:name w:val="Intense Reference"/>
    <w:uiPriority w:val="32"/>
    <w:qFormat/>
    <w:rsid w:val="00CE6AF5"/>
    <w:rPr>
      <w:smallCaps/>
      <w:spacing w:val="5"/>
      <w:u w:val="single"/>
    </w:rPr>
  </w:style>
  <w:style w:type="character" w:styleId="Kirjannimike">
    <w:name w:val="Book Title"/>
    <w:uiPriority w:val="33"/>
    <w:qFormat/>
    <w:rsid w:val="00A71329"/>
    <w:rPr>
      <w:i/>
      <w:iCs/>
      <w:smallCaps/>
      <w:spacing w:val="5"/>
      <w:sz w:val="56"/>
      <w:szCs w:val="5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E6AF5"/>
    <w:pPr>
      <w:outlineLvl w:val="9"/>
    </w:pPr>
  </w:style>
  <w:style w:type="paragraph" w:customStyle="1" w:styleId="Toiminnonlista">
    <w:name w:val="Toiminnon_lista"/>
    <w:basedOn w:val="Normaali"/>
    <w:link w:val="ToiminnonlistaChar"/>
    <w:qFormat/>
    <w:rsid w:val="00267427"/>
    <w:pPr>
      <w:tabs>
        <w:tab w:val="right" w:pos="851"/>
        <w:tab w:val="left" w:pos="1134"/>
      </w:tabs>
      <w:spacing w:after="360"/>
      <w:contextualSpacing/>
    </w:pPr>
    <w:rPr>
      <w:i/>
    </w:rPr>
  </w:style>
  <w:style w:type="character" w:customStyle="1" w:styleId="ToiminnonlistaChar">
    <w:name w:val="Toiminnon_lista Char"/>
    <w:basedOn w:val="Kappaleenoletusfontti"/>
    <w:link w:val="Toiminnonlista"/>
    <w:rsid w:val="00267427"/>
    <w:rPr>
      <w:i/>
      <w:lang w:val="fi-FI"/>
    </w:rPr>
  </w:style>
  <w:style w:type="paragraph" w:styleId="NormaaliWWW">
    <w:name w:val="Normal (Web)"/>
    <w:basedOn w:val="Normaali"/>
    <w:uiPriority w:val="99"/>
    <w:unhideWhenUsed/>
    <w:rsid w:val="00C5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 w:bidi="ar-SA"/>
    </w:rPr>
  </w:style>
  <w:style w:type="paragraph" w:customStyle="1" w:styleId="taulukonotsikko">
    <w:name w:val="taulukon otsikko"/>
    <w:basedOn w:val="Kuvaotsikko"/>
    <w:link w:val="taulukonotsikkoChar"/>
    <w:qFormat/>
    <w:rsid w:val="00E80346"/>
    <w:pPr>
      <w:keepNext/>
    </w:pPr>
    <w:rPr>
      <w:rFonts w:cstheme="minorHAnsi"/>
      <w:caps w:val="0"/>
    </w:rPr>
  </w:style>
  <w:style w:type="character" w:customStyle="1" w:styleId="KuvaotsikkoChar">
    <w:name w:val="Kuvaotsikko Char"/>
    <w:basedOn w:val="Kappaleenoletusfontti"/>
    <w:link w:val="Kuvaotsikko"/>
    <w:uiPriority w:val="35"/>
    <w:rsid w:val="00E80346"/>
    <w:rPr>
      <w:caps/>
      <w:spacing w:val="10"/>
      <w:sz w:val="18"/>
      <w:szCs w:val="18"/>
      <w:lang w:val="fi-FI"/>
    </w:rPr>
  </w:style>
  <w:style w:type="character" w:customStyle="1" w:styleId="taulukonotsikkoChar">
    <w:name w:val="taulukon otsikko Char"/>
    <w:basedOn w:val="KuvaotsikkoChar"/>
    <w:link w:val="taulukonotsikko"/>
    <w:rsid w:val="00E80346"/>
    <w:rPr>
      <w:caps/>
      <w:spacing w:val="10"/>
      <w:sz w:val="18"/>
      <w:szCs w:val="18"/>
      <w:lang w:val="fi-FI"/>
    </w:rPr>
  </w:style>
  <w:style w:type="paragraph" w:styleId="Loppuviitteenteksti">
    <w:name w:val="endnote text"/>
    <w:basedOn w:val="Normaali"/>
    <w:link w:val="LoppuviitteentekstiChar"/>
    <w:rsid w:val="007A15A8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rsid w:val="007A15A8"/>
    <w:rPr>
      <w:sz w:val="20"/>
      <w:szCs w:val="20"/>
      <w:lang w:val="fi-FI"/>
    </w:rPr>
  </w:style>
  <w:style w:type="character" w:styleId="Loppuviitteenviite">
    <w:name w:val="endnote reference"/>
    <w:basedOn w:val="Kappaleenoletusfontti"/>
    <w:rsid w:val="007A15A8"/>
    <w:rPr>
      <w:vertAlign w:val="superscript"/>
    </w:rPr>
  </w:style>
  <w:style w:type="paragraph" w:customStyle="1" w:styleId="Taulukko">
    <w:name w:val="Taulukko"/>
    <w:basedOn w:val="Normaali"/>
    <w:link w:val="TaulukkoChar"/>
    <w:qFormat/>
    <w:rsid w:val="00622329"/>
    <w:pPr>
      <w:spacing w:after="0" w:line="240" w:lineRule="auto"/>
      <w:jc w:val="right"/>
    </w:pPr>
    <w:rPr>
      <w:rFonts w:ascii="Calibri" w:eastAsia="Times New Roman" w:hAnsi="Calibri" w:cs="Calibri"/>
      <w:color w:val="000000"/>
      <w:sz w:val="16"/>
      <w:szCs w:val="16"/>
      <w:lang w:eastAsia="fi-FI" w:bidi="ar-SA"/>
    </w:rPr>
  </w:style>
  <w:style w:type="character" w:customStyle="1" w:styleId="TaulukkoChar">
    <w:name w:val="Taulukko Char"/>
    <w:basedOn w:val="Kappaleenoletusfontti"/>
    <w:link w:val="Taulukko"/>
    <w:rsid w:val="00622329"/>
    <w:rPr>
      <w:rFonts w:ascii="Calibri" w:eastAsia="Times New Roman" w:hAnsi="Calibri" w:cs="Calibri"/>
      <w:color w:val="000000"/>
      <w:sz w:val="16"/>
      <w:szCs w:val="16"/>
      <w:lang w:val="fi-FI" w:eastAsia="fi-FI" w:bidi="ar-SA"/>
    </w:rPr>
  </w:style>
  <w:style w:type="paragraph" w:customStyle="1" w:styleId="DecimalAligned">
    <w:name w:val="Decimal Aligned"/>
    <w:basedOn w:val="Normaali"/>
    <w:uiPriority w:val="40"/>
    <w:qFormat/>
    <w:rsid w:val="00371806"/>
    <w:pPr>
      <w:tabs>
        <w:tab w:val="decimal" w:pos="360"/>
      </w:tabs>
      <w:spacing w:line="276" w:lineRule="auto"/>
      <w:jc w:val="left"/>
    </w:pPr>
    <w:rPr>
      <w:rFonts w:cs="Times New Roman"/>
      <w:lang w:eastAsia="fi-FI" w:bidi="ar-SA"/>
    </w:rPr>
  </w:style>
  <w:style w:type="character" w:customStyle="1" w:styleId="AlaviitteentekstiChar">
    <w:name w:val="Alaviitteen teksti Char"/>
    <w:basedOn w:val="Kappaleenoletusfontti"/>
    <w:uiPriority w:val="99"/>
    <w:rsid w:val="00371806"/>
    <w:rPr>
      <w:kern w:val="0"/>
      <w:sz w:val="20"/>
      <w:szCs w:val="20"/>
      <w14:ligatures w14:val="none"/>
    </w:rPr>
  </w:style>
  <w:style w:type="table" w:styleId="Normaalivarjostus2-korostus5">
    <w:name w:val="Medium Shading 2 Accent 5"/>
    <w:basedOn w:val="Normaalitaulukko"/>
    <w:uiPriority w:val="64"/>
    <w:rsid w:val="00371806"/>
    <w:pPr>
      <w:spacing w:after="0" w:line="240" w:lineRule="auto"/>
    </w:pPr>
    <w:rPr>
      <w:lang w:val="fi-FI" w:eastAsia="fi-FI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normaltextrun">
    <w:name w:val="normaltextrun"/>
    <w:basedOn w:val="Kappaleenoletusfontti"/>
    <w:rsid w:val="003556A6"/>
  </w:style>
  <w:style w:type="character" w:customStyle="1" w:styleId="eop">
    <w:name w:val="eop"/>
    <w:basedOn w:val="Kappaleenoletusfontti"/>
    <w:rsid w:val="0035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Suh</b:Tag>
    <b:SourceType>Report</b:SourceType>
    <b:Guid>{355A1AC0-08A3-47B9-A2FF-57AA9370E024}</b:Guid>
    <b:Author>
      <b:Author>
        <b:NameList>
          <b:Person>
            <b:Last>Suhonen</b:Last>
            <b:First>Pirjo</b:First>
          </b:Person>
          <b:Person>
            <b:Last>Tenkama</b:Last>
            <b:First>Pirkko</b:First>
          </b:Person>
        </b:NameList>
      </b:Author>
    </b:Author>
    <b:Title>Raportointiohjeet</b:Title>
    <b:Year>2010.</b:Year>
    <b:Publisher>Savonia-ammattikorkeakoulu</b:Publisher>
    <b:City>Kuopio</b:City>
    <b:RefOrder>1</b:RefOrder>
  </b:Source>
  <b:Source>
    <b:Tag>Ulr07</b:Tag>
    <b:SourceType>Book</b:SourceType>
    <b:Guid>{10F18D43-1020-4360-98CD-C09E153D5755}</b:Guid>
    <b:Author>
      <b:Author>
        <b:NameList>
          <b:Person>
            <b:Last>Ulrich</b:Last>
            <b:First>D.</b:First>
          </b:Person>
        </b:NameList>
      </b:Author>
    </b:Author>
    <b:Title>Henkilöstöjohtamisella huipulle</b:Title>
    <b:Year>2007</b:Year>
    <b:Publisher>Talentum Media Oy</b:Publisher>
    <b:City>Helsinki</b:City>
    <b:RefOrder>2</b:RefOrder>
  </b:Source>
  <b:Source>
    <b:Tag>Vir10</b:Tag>
    <b:SourceType>InternetSite</b:SourceType>
    <b:Guid>{FEE07276-348D-4FB5-877A-79E5E4AB0145}</b:Guid>
    <b:Author>
      <b:Author>
        <b:NameList>
          <b:Person>
            <b:Last>Virtanen</b:Last>
            <b:First>Ville</b:First>
          </b:Person>
        </b:NameList>
      </b:Author>
    </b:Author>
    <b:Title>Teoksen nimi</b:Title>
    <b:Year>2010.</b:Year>
    <b:City>Helsinki</b:City>
    <b:Publisher>WSOY</b:Publisher>
    <b:URL>http://www.Internet-osoite</b:URL>
    <b:YearAccessed>2010</b:YearAccessed>
    <b:MonthAccessed>8.</b:MonthAccessed>
    <b:DayAccessed>17</b:DayAccessed>
    <b:RefOrder>3</b:RefOrder>
  </b:Source>
</b:Sources>
</file>

<file path=customXml/itemProps1.xml><?xml version="1.0" encoding="utf-8"?>
<ds:datastoreItem xmlns:ds="http://schemas.openxmlformats.org/officeDocument/2006/customXml" ds:itemID="{556DEA51-EA39-44F6-8C15-9EB5645A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451</Words>
  <Characters>3658</Characters>
  <Application>Microsoft Office Word</Application>
  <DocSecurity>0</DocSecurity>
  <Lines>30</Lines>
  <Paragraphs>8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Savonia-ammattikorkeakoulu, opinnäytetyön pohja</vt:lpstr>
      <vt:lpstr>Savonia-ammattikorkeakoulu, opinnäytetyön pohja</vt:lpstr>
      <vt:lpstr>POHJOIS-SAVON AMMATTIKORKEAKOULU</vt:lpstr>
    </vt:vector>
  </TitlesOfParts>
  <Company>Savonia-ammattikorkeakoulu</Company>
  <LinksUpToDate>false</LinksUpToDate>
  <CharactersWithSpaces>4101</CharactersWithSpaces>
  <SharedDoc>false</SharedDoc>
  <HLinks>
    <vt:vector size="204" baseType="variant">
      <vt:variant>
        <vt:i4>1835026</vt:i4>
      </vt:variant>
      <vt:variant>
        <vt:i4>129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https://posti.savonia.fi/owa/redir.aspx?C=818296218c9f4c0ea41752de5296b0ce&amp;URL=http%3a%2f%2fwww.adobe.com%2fproducts%2fflashplayer%2f</vt:lpwstr>
      </vt:variant>
      <vt:variant>
        <vt:lpwstr/>
      </vt:variant>
      <vt:variant>
        <vt:i4>7340067</vt:i4>
      </vt:variant>
      <vt:variant>
        <vt:i4>126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https://posti.savonia.fi/owa/redir.aspx?C=818296218c9f4c0ea41752de5296b0ce&amp;URL=https%3a%2f%2fconnect.savonia-amk.fi%2finnotool</vt:lpwstr>
      </vt:variant>
      <vt:variant>
        <vt:lpwstr/>
      </vt:variant>
      <vt:variant>
        <vt:i4>4128891</vt:i4>
      </vt:variant>
      <vt:variant>
        <vt:i4>123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https://posti.savonia.fi/owa/redir.aspx?C=818296218c9f4c0ea41752de5296b0ce&amp;URL=https%3a%2f%2fconnect.savonia-amk.fi%2fp88245913%2f</vt:lpwstr>
      </vt:variant>
      <vt:variant>
        <vt:lpwstr/>
      </vt:variant>
      <vt:variant>
        <vt:i4>1114190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1507443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655475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5832722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http://en.wikipedia.org/wiki/Community_of_practice</vt:lpwstr>
      </vt:variant>
      <vt:variant>
        <vt:lpwstr/>
      </vt:variant>
      <vt:variant>
        <vt:i4>1048680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http://en.wikipedia.org/wiki/Problem_solving</vt:lpwstr>
      </vt:variant>
      <vt:variant>
        <vt:lpwstr/>
      </vt:variant>
      <vt:variant>
        <vt:i4>5308457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http://en.wikipedia.org/wiki/Reflective_process</vt:lpwstr>
      </vt:variant>
      <vt:variant>
        <vt:lpwstr/>
      </vt:variant>
      <vt:variant>
        <vt:i4>1114190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917593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http://en.wikipedia.org/wiki/Plan</vt:lpwstr>
      </vt:variant>
      <vt:variant>
        <vt:lpwstr/>
      </vt:variant>
      <vt:variant>
        <vt:i4>917584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http://en.wikipedia.org/wiki/Science</vt:lpwstr>
      </vt:variant>
      <vt:variant>
        <vt:lpwstr/>
      </vt:variant>
      <vt:variant>
        <vt:i4>1245260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http://en.wikipedia.org/wiki/Business</vt:lpwstr>
      </vt:variant>
      <vt:variant>
        <vt:lpwstr/>
      </vt:variant>
      <vt:variant>
        <vt:i4>8323127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http://en.wikipedia.org/wiki/Oxford_English_Dictionary</vt:lpwstr>
      </vt:variant>
      <vt:variant>
        <vt:lpwstr/>
      </vt:variant>
      <vt:variant>
        <vt:i4>327797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>cite_note-PMBOK-0</vt:lpwstr>
      </vt:variant>
      <vt:variant>
        <vt:i4>1048677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http://en.wikipedia.org/wiki/Service_%28economics%29</vt:lpwstr>
      </vt:variant>
      <vt:variant>
        <vt:lpwstr/>
      </vt:variant>
      <vt:variant>
        <vt:i4>2359300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http://en.wikipedia.org/wiki/Product_%28business%29</vt:lpwstr>
      </vt:variant>
      <vt:variant>
        <vt:lpwstr/>
      </vt:variant>
      <vt:variant>
        <vt:i4>7733265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http://en.wikipedia.org/wiki/Project_management</vt:lpwstr>
      </vt:variant>
      <vt:variant>
        <vt:lpwstr/>
      </vt:variant>
      <vt:variant>
        <vt:i4>1507443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1638515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http://en.wikipedia.org/wiki/Communication_technology</vt:lpwstr>
      </vt:variant>
      <vt:variant>
        <vt:lpwstr/>
      </vt:variant>
      <vt:variant>
        <vt:i4>655475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393287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http://en.wikipedia.org/wiki/URL</vt:lpwstr>
      </vt:variant>
      <vt:variant>
        <vt:lpwstr/>
      </vt:variant>
      <vt:variant>
        <vt:i4>65630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http://en.wikipedia.org/wiki/Computer</vt:lpwstr>
      </vt:variant>
      <vt:variant>
        <vt:lpwstr/>
      </vt:variant>
      <vt:variant>
        <vt:i4>1376336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http://en.wikipedia.org/wiki/Internet</vt:lpwstr>
      </vt:variant>
      <vt:variant>
        <vt:lpwstr/>
      </vt:variant>
      <vt:variant>
        <vt:i4>82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http://en.wikipedia.org/wiki/Presentation</vt:lpwstr>
      </vt:variant>
      <vt:variant>
        <vt:lpwstr/>
      </vt:variant>
      <vt:variant>
        <vt:i4>1638474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http://en.wikipedia.org/wiki/Meeting</vt:lpwstr>
      </vt:variant>
      <vt:variant>
        <vt:lpwstr/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_Toc250392613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_Toc250392612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_Toc250392611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_Toc250392610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_Toc250392609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_Toc250392608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_Toc250392607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_Toc250392606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Savonia-ammattikorkeakoulu, opinnäytetyön pohja</dc:title>
  <dc:creator>Make_Laptop</dc:creator>
  <cp:lastModifiedBy>Tanja S Lilja</cp:lastModifiedBy>
  <cp:revision>4</cp:revision>
  <cp:lastPrinted>2025-10-17T10:16:00Z</cp:lastPrinted>
  <dcterms:created xsi:type="dcterms:W3CDTF">2025-10-17T08:10:00Z</dcterms:created>
  <dcterms:modified xsi:type="dcterms:W3CDTF">2025-10-17T10:19:00Z</dcterms:modified>
</cp:coreProperties>
</file>